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70A" w:rsidRDefault="0036270A">
      <w:pPr>
        <w:pBdr>
          <w:top w:val="nil"/>
          <w:left w:val="nil"/>
          <w:bottom w:val="nil"/>
          <w:right w:val="nil"/>
          <w:between w:val="nil"/>
        </w:pBdr>
        <w:spacing w:before="60" w:after="40"/>
        <w:ind w:left="1701" w:right="1134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6270A" w:rsidRDefault="003627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6270A" w:rsidRDefault="003627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6270A" w:rsidRDefault="003627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6270A" w:rsidRDefault="003627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6270A" w:rsidRDefault="003627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6270A" w:rsidRDefault="003627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6270A" w:rsidRDefault="003627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6270A" w:rsidRDefault="003627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6270A" w:rsidRDefault="003627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6270A" w:rsidRDefault="0036270A">
      <w:pPr>
        <w:pBdr>
          <w:top w:val="nil"/>
          <w:left w:val="nil"/>
          <w:bottom w:val="nil"/>
          <w:right w:val="nil"/>
          <w:between w:val="nil"/>
        </w:pBdr>
        <w:ind w:right="1201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6270A" w:rsidRDefault="0036270A">
      <w:pPr>
        <w:pBdr>
          <w:top w:val="nil"/>
          <w:left w:val="nil"/>
          <w:bottom w:val="nil"/>
          <w:right w:val="nil"/>
          <w:between w:val="nil"/>
        </w:pBdr>
        <w:ind w:right="1201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36270A" w:rsidRDefault="00364D3D">
      <w:pPr>
        <w:pBdr>
          <w:top w:val="nil"/>
          <w:left w:val="nil"/>
          <w:bottom w:val="nil"/>
          <w:right w:val="nil"/>
          <w:between w:val="nil"/>
        </w:pBdr>
        <w:ind w:right="120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Monyk Paola Penafor</w:t>
      </w:r>
    </w:p>
    <w:p w:rsidR="0036270A" w:rsidRDefault="00364D3D">
      <w:pPr>
        <w:pBdr>
          <w:top w:val="nil"/>
          <w:left w:val="nil"/>
          <w:bottom w:val="nil"/>
          <w:right w:val="nil"/>
          <w:between w:val="nil"/>
        </w:pBdr>
        <w:ind w:right="1201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Francilene Oliveira Andreo</w:t>
      </w:r>
    </w:p>
    <w:p w:rsidR="0036270A" w:rsidRDefault="00364D3D">
      <w:pPr>
        <w:pBdr>
          <w:top w:val="nil"/>
          <w:left w:val="nil"/>
          <w:bottom w:val="nil"/>
          <w:right w:val="nil"/>
          <w:between w:val="nil"/>
        </w:pBdr>
        <w:ind w:right="1201"/>
        <w:jc w:val="center"/>
        <w:rPr>
          <w:color w:val="000000"/>
          <w:sz w:val="26"/>
          <w:szCs w:val="26"/>
        </w:rPr>
      </w:pPr>
      <w:r>
        <w:rPr>
          <w:sz w:val="24"/>
          <w:szCs w:val="24"/>
        </w:rPr>
        <w:t>Hellen Patrícia de Oliveira Araújo</w:t>
      </w:r>
    </w:p>
    <w:p w:rsidR="0036270A" w:rsidRDefault="0036270A">
      <w:pPr>
        <w:pBdr>
          <w:top w:val="nil"/>
          <w:left w:val="nil"/>
          <w:bottom w:val="nil"/>
          <w:right w:val="nil"/>
          <w:between w:val="nil"/>
        </w:pBdr>
        <w:ind w:right="1201"/>
        <w:jc w:val="center"/>
        <w:rPr>
          <w:color w:val="000000"/>
          <w:sz w:val="26"/>
          <w:szCs w:val="26"/>
        </w:rPr>
      </w:pPr>
    </w:p>
    <w:p w:rsidR="0036270A" w:rsidRDefault="0036270A">
      <w:pPr>
        <w:pBdr>
          <w:top w:val="nil"/>
          <w:left w:val="nil"/>
          <w:bottom w:val="nil"/>
          <w:right w:val="nil"/>
          <w:between w:val="nil"/>
        </w:pBdr>
        <w:ind w:right="1201"/>
        <w:jc w:val="center"/>
        <w:rPr>
          <w:color w:val="000000"/>
          <w:sz w:val="26"/>
          <w:szCs w:val="26"/>
        </w:rPr>
      </w:pPr>
    </w:p>
    <w:p w:rsidR="0036270A" w:rsidRDefault="003627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36270A" w:rsidRDefault="003627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36270A" w:rsidRDefault="00364D3D">
      <w:pPr>
        <w:pBdr>
          <w:top w:val="nil"/>
          <w:left w:val="nil"/>
          <w:bottom w:val="nil"/>
          <w:right w:val="nil"/>
          <w:between w:val="nil"/>
        </w:pBdr>
        <w:spacing w:before="161"/>
        <w:ind w:right="3"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ECOTOUR</w:t>
      </w:r>
    </w:p>
    <w:p w:rsidR="0036270A" w:rsidRDefault="00364D3D">
      <w:pPr>
        <w:pBdr>
          <w:top w:val="nil"/>
          <w:left w:val="nil"/>
          <w:bottom w:val="nil"/>
          <w:right w:val="nil"/>
          <w:between w:val="nil"/>
        </w:pBdr>
        <w:spacing w:before="137"/>
        <w:ind w:left="2880" w:right="3546" w:firstLine="0"/>
        <w:rPr>
          <w:color w:val="000000"/>
          <w:sz w:val="24"/>
          <w:szCs w:val="24"/>
        </w:rPr>
        <w:sectPr w:rsidR="0036270A">
          <w:headerReference w:type="default" r:id="rId9"/>
          <w:footerReference w:type="default" r:id="rId10"/>
          <w:pgSz w:w="11910" w:h="16840"/>
          <w:pgMar w:top="1701" w:right="1134" w:bottom="1134" w:left="1701" w:header="1707" w:footer="1684" w:gutter="0"/>
          <w:pgNumType w:start="1"/>
          <w:cols w:space="720"/>
        </w:sectPr>
      </w:pPr>
      <w:r>
        <w:rPr>
          <w:color w:val="000000"/>
          <w:sz w:val="24"/>
          <w:szCs w:val="24"/>
        </w:rPr>
        <w:t>Sistema de Turismo Ecológico</w:t>
      </w:r>
    </w:p>
    <w:p w:rsidR="0036270A" w:rsidRDefault="0036270A">
      <w:pPr>
        <w:pBdr>
          <w:top w:val="nil"/>
          <w:left w:val="nil"/>
          <w:bottom w:val="nil"/>
          <w:right w:val="nil"/>
          <w:between w:val="nil"/>
        </w:pBdr>
        <w:spacing w:before="1"/>
        <w:ind w:right="807" w:firstLine="0"/>
        <w:rPr>
          <w:color w:val="000000"/>
          <w:sz w:val="24"/>
          <w:szCs w:val="24"/>
        </w:rPr>
      </w:pPr>
    </w:p>
    <w:p w:rsidR="0036270A" w:rsidRDefault="00364D3D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firstLine="0"/>
        <w:jc w:val="left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  <w:u w:val="single"/>
        </w:rPr>
        <w:t>Sumário</w:t>
      </w:r>
    </w:p>
    <w:sdt>
      <w:sdtPr>
        <w:id w:val="-1254432523"/>
        <w:docPartObj>
          <w:docPartGallery w:val="Table of Contents"/>
          <w:docPartUnique/>
        </w:docPartObj>
      </w:sdtPr>
      <w:sdtEndPr/>
      <w:sdtContent>
        <w:p w:rsidR="0036270A" w:rsidRDefault="00364D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65"/>
            </w:tabs>
            <w:spacing w:before="238"/>
            <w:ind w:right="821"/>
            <w:jc w:val="right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4"/>
                <w:szCs w:val="24"/>
              </w:rPr>
              <w:t>1.</w:t>
            </w:r>
          </w:hyperlink>
          <w:hyperlink w:anchor="_heading=h.gjdgxs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OBJETIVOS</w:t>
          </w:r>
          <w:r>
            <w:rPr>
              <w:color w:val="000000"/>
              <w:sz w:val="24"/>
              <w:szCs w:val="24"/>
            </w:rPr>
            <w:tab/>
            <w:t>3</w:t>
          </w:r>
          <w:r>
            <w:fldChar w:fldCharType="end"/>
          </w:r>
        </w:p>
        <w:p w:rsidR="0036270A" w:rsidRDefault="00364D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65"/>
            </w:tabs>
            <w:spacing w:before="238"/>
            <w:ind w:right="821"/>
            <w:jc w:val="right"/>
            <w:rPr>
              <w:rFonts w:ascii="Calibri" w:eastAsia="Calibri" w:hAnsi="Calibri" w:cs="Calibri"/>
              <w:color w:val="000000"/>
            </w:rPr>
          </w:pPr>
          <w:hyperlink w:anchor="_heading=h.1fob9te">
            <w:r>
              <w:rPr>
                <w:color w:val="000000"/>
                <w:sz w:val="24"/>
                <w:szCs w:val="24"/>
              </w:rPr>
              <w:t>2.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INTRODUÇÃO</w:t>
          </w:r>
          <w:r>
            <w:rPr>
              <w:color w:val="000000"/>
              <w:sz w:val="24"/>
              <w:szCs w:val="24"/>
            </w:rPr>
            <w:tab/>
            <w:t>3</w:t>
          </w:r>
          <w:r>
            <w:fldChar w:fldCharType="end"/>
          </w:r>
        </w:p>
        <w:p w:rsidR="0036270A" w:rsidRDefault="00364D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65"/>
            </w:tabs>
            <w:spacing w:before="238"/>
            <w:ind w:right="821"/>
            <w:jc w:val="right"/>
            <w:rPr>
              <w:rFonts w:ascii="Calibri" w:eastAsia="Calibri" w:hAnsi="Calibri" w:cs="Calibri"/>
              <w:color w:val="000000"/>
            </w:rPr>
          </w:pPr>
          <w:hyperlink w:anchor="_heading=h.3znysh7">
            <w:r>
              <w:rPr>
                <w:color w:val="000000"/>
                <w:sz w:val="24"/>
                <w:szCs w:val="24"/>
              </w:rPr>
              <w:t>3.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ESCOPO</w:t>
          </w:r>
          <w:r>
            <w:rPr>
              <w:color w:val="000000"/>
              <w:sz w:val="24"/>
              <w:szCs w:val="24"/>
            </w:rPr>
            <w:tab/>
            <w:t>4</w:t>
          </w:r>
          <w:r>
            <w:fldChar w:fldCharType="end"/>
          </w:r>
        </w:p>
        <w:p w:rsidR="0036270A" w:rsidRDefault="00364D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065"/>
            </w:tabs>
            <w:spacing w:before="238"/>
            <w:ind w:right="821"/>
            <w:jc w:val="right"/>
            <w:rPr>
              <w:rFonts w:ascii="Calibri" w:eastAsia="Calibri" w:hAnsi="Calibri" w:cs="Calibri"/>
              <w:color w:val="000000"/>
            </w:rPr>
          </w:pPr>
          <w:hyperlink w:anchor="_heading=h.2et92p0">
            <w:r>
              <w:rPr>
                <w:color w:val="000000"/>
                <w:sz w:val="24"/>
                <w:szCs w:val="24"/>
              </w:rPr>
              <w:t>3.1.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Convenções, termos e abreviações</w:t>
          </w:r>
          <w:r>
            <w:rPr>
              <w:color w:val="000000"/>
              <w:sz w:val="24"/>
              <w:szCs w:val="24"/>
            </w:rPr>
            <w:tab/>
            <w:t>4</w:t>
          </w:r>
          <w:r>
            <w:fldChar w:fldCharType="end"/>
          </w:r>
        </w:p>
        <w:p w:rsidR="0036270A" w:rsidRDefault="00364D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9065"/>
            </w:tabs>
            <w:spacing w:after="100"/>
            <w:ind w:left="220" w:firstLine="489"/>
            <w:rPr>
              <w:rFonts w:ascii="Calibri" w:eastAsia="Calibri" w:hAnsi="Calibri" w:cs="Calibri"/>
              <w:color w:val="000000"/>
            </w:rPr>
          </w:pPr>
          <w:hyperlink w:anchor="_heading=h.tyjcwt">
            <w:r>
              <w:rPr>
                <w:color w:val="000000"/>
              </w:rPr>
              <w:t>3.1.1.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Identificação dos requisitos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36270A" w:rsidRDefault="00364D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9065"/>
            </w:tabs>
            <w:spacing w:after="100"/>
            <w:ind w:left="220" w:firstLine="489"/>
            <w:rPr>
              <w:rFonts w:ascii="Calibri" w:eastAsia="Calibri" w:hAnsi="Calibri" w:cs="Calibri"/>
              <w:color w:val="000000"/>
            </w:rPr>
          </w:pPr>
          <w:hyperlink w:anchor="_heading=h.3dy6vkm">
            <w:r>
              <w:rPr>
                <w:color w:val="000000"/>
              </w:rPr>
              <w:t>3.1.2.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Propriedades dos requisitos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36270A" w:rsidRDefault="00364D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65"/>
            </w:tabs>
            <w:spacing w:before="238"/>
            <w:ind w:right="821"/>
            <w:jc w:val="right"/>
            <w:rPr>
              <w:rFonts w:ascii="Calibri" w:eastAsia="Calibri" w:hAnsi="Calibri" w:cs="Calibri"/>
              <w:color w:val="000000"/>
            </w:rPr>
          </w:pPr>
          <w:hyperlink w:anchor="_heading=h.1t3h5sf">
            <w:r>
              <w:rPr>
                <w:color w:val="000000"/>
                <w:sz w:val="24"/>
                <w:szCs w:val="24"/>
              </w:rPr>
              <w:t>4.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Requisitos Funcionais (Casos de Uso)</w:t>
          </w:r>
          <w:r>
            <w:rPr>
              <w:color w:val="000000"/>
              <w:sz w:val="24"/>
              <w:szCs w:val="24"/>
            </w:rPr>
            <w:tab/>
            <w:t>5</w:t>
          </w:r>
          <w:r>
            <w:fldChar w:fldCharType="end"/>
          </w:r>
        </w:p>
        <w:p w:rsidR="0036270A" w:rsidRDefault="00364D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065"/>
            </w:tabs>
            <w:spacing w:after="100"/>
            <w:ind w:left="220" w:firstLine="489"/>
            <w:rPr>
              <w:rFonts w:ascii="Calibri" w:eastAsia="Calibri" w:hAnsi="Calibri" w:cs="Calibri"/>
              <w:color w:val="000000"/>
            </w:rPr>
          </w:pPr>
          <w:hyperlink w:anchor="_heading=h.4d34og8">
            <w:r>
              <w:rPr>
                <w:color w:val="000000"/>
              </w:rPr>
              <w:t>4.1.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[RF001] Cadastros.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36270A" w:rsidRDefault="00364D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065"/>
            </w:tabs>
            <w:spacing w:after="100"/>
            <w:ind w:left="220" w:firstLine="489"/>
            <w:rPr>
              <w:rFonts w:ascii="Calibri" w:eastAsia="Calibri" w:hAnsi="Calibri" w:cs="Calibri"/>
              <w:color w:val="000000"/>
            </w:rPr>
          </w:pPr>
          <w:hyperlink w:anchor="_heading=h.2s8eyo1">
            <w:r>
              <w:rPr>
                <w:color w:val="000000"/>
              </w:rPr>
              <w:t>4.2.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[RF002] Registros e devolução de locação.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36270A" w:rsidRDefault="00364D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65"/>
            </w:tabs>
            <w:spacing w:before="238"/>
            <w:ind w:right="821"/>
            <w:jc w:val="right"/>
            <w:rPr>
              <w:rFonts w:ascii="Calibri" w:eastAsia="Calibri" w:hAnsi="Calibri" w:cs="Calibri"/>
              <w:color w:val="000000"/>
            </w:rPr>
          </w:pPr>
          <w:hyperlink w:anchor="_heading=h.17dp8vu">
            <w:r>
              <w:rPr>
                <w:color w:val="000000"/>
                <w:sz w:val="24"/>
                <w:szCs w:val="24"/>
              </w:rPr>
              <w:t>5.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Requisitos Não Funcionai</w:t>
          </w:r>
          <w:r>
            <w:rPr>
              <w:color w:val="000000"/>
              <w:sz w:val="24"/>
              <w:szCs w:val="24"/>
            </w:rPr>
            <w:t>s</w:t>
          </w:r>
          <w:r>
            <w:rPr>
              <w:color w:val="000000"/>
              <w:sz w:val="24"/>
              <w:szCs w:val="24"/>
            </w:rPr>
            <w:tab/>
            <w:t>5</w:t>
          </w:r>
          <w:r>
            <w:fldChar w:fldCharType="end"/>
          </w:r>
        </w:p>
        <w:p w:rsidR="0036270A" w:rsidRDefault="00364D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065"/>
            </w:tabs>
            <w:spacing w:after="100"/>
            <w:ind w:left="220" w:firstLine="489"/>
            <w:rPr>
              <w:rFonts w:ascii="Calibri" w:eastAsia="Calibri" w:hAnsi="Calibri" w:cs="Calibri"/>
              <w:color w:val="000000"/>
            </w:rPr>
          </w:pPr>
          <w:hyperlink w:anchor="_heading=h.3rdcrjn">
            <w:r>
              <w:rPr>
                <w:color w:val="000000"/>
              </w:rPr>
              <w:t>5.1.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[RN001] Linguagens de Programação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36270A" w:rsidRDefault="00364D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065"/>
            </w:tabs>
            <w:spacing w:after="100"/>
            <w:ind w:left="220" w:firstLine="489"/>
            <w:rPr>
              <w:rFonts w:ascii="Calibri" w:eastAsia="Calibri" w:hAnsi="Calibri" w:cs="Calibri"/>
              <w:color w:val="000000"/>
            </w:rPr>
          </w:pPr>
          <w:hyperlink w:anchor="_heading=h.26in1rg">
            <w:r>
              <w:rPr>
                <w:color w:val="000000"/>
              </w:rPr>
              <w:t>5.2.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[RN002] Servidores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36270A" w:rsidRDefault="00364D3D">
          <w:r>
            <w:fldChar w:fldCharType="end"/>
          </w:r>
        </w:p>
      </w:sdtContent>
    </w:sdt>
    <w:p w:rsidR="0036270A" w:rsidRDefault="0036270A">
      <w:pPr>
        <w:pBdr>
          <w:top w:val="nil"/>
          <w:left w:val="nil"/>
          <w:bottom w:val="nil"/>
          <w:right w:val="nil"/>
          <w:between w:val="nil"/>
        </w:pBdr>
        <w:spacing w:before="1"/>
        <w:ind w:left="102" w:right="807" w:hanging="102"/>
        <w:rPr>
          <w:color w:val="000000"/>
          <w:sz w:val="24"/>
          <w:szCs w:val="24"/>
        </w:rPr>
      </w:pPr>
    </w:p>
    <w:p w:rsidR="0036270A" w:rsidRDefault="0036270A">
      <w:pPr>
        <w:ind w:firstLine="0"/>
        <w:rPr>
          <w:color w:val="0000FF"/>
          <w:u w:val="single"/>
        </w:rPr>
        <w:sectPr w:rsidR="0036270A">
          <w:headerReference w:type="default" r:id="rId11"/>
          <w:footerReference w:type="default" r:id="rId12"/>
          <w:pgSz w:w="11910" w:h="16840"/>
          <w:pgMar w:top="1701" w:right="1134" w:bottom="1134" w:left="1701" w:header="0" w:footer="0" w:gutter="0"/>
          <w:cols w:space="720"/>
        </w:sectPr>
      </w:pPr>
    </w:p>
    <w:p w:rsidR="0036270A" w:rsidRDefault="0036270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36"/>
          <w:szCs w:val="36"/>
        </w:rPr>
      </w:pPr>
    </w:p>
    <w:p w:rsidR="0036270A" w:rsidRDefault="00364D3D">
      <w:pPr>
        <w:pStyle w:val="Ttulo1"/>
        <w:numPr>
          <w:ilvl w:val="0"/>
          <w:numId w:val="1"/>
        </w:numPr>
        <w:spacing w:before="301"/>
      </w:pPr>
      <w:bookmarkStart w:id="0" w:name="_heading=h.gjdgxs" w:colFirst="0" w:colLast="0"/>
      <w:bookmarkEnd w:id="0"/>
      <w:r>
        <w:t>OBJETIVOS</w:t>
      </w:r>
    </w:p>
    <w:p w:rsidR="0036270A" w:rsidRDefault="0036270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sz w:val="36"/>
          <w:szCs w:val="36"/>
        </w:rPr>
      </w:pPr>
    </w:p>
    <w:p w:rsidR="0036270A" w:rsidRDefault="00364D3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5"/>
      </w:pPr>
      <w:bookmarkStart w:id="1" w:name="_heading=h.30j0zll" w:colFirst="0" w:colLast="0"/>
      <w:bookmarkEnd w:id="1"/>
      <w:r>
        <w:rPr>
          <w:color w:val="000000"/>
          <w:sz w:val="28"/>
          <w:szCs w:val="28"/>
        </w:rPr>
        <w:t>G</w:t>
      </w:r>
      <w:r>
        <w:rPr>
          <w:color w:val="000000"/>
        </w:rPr>
        <w:t>ERAL</w:t>
      </w:r>
    </w:p>
    <w:p w:rsidR="0036270A" w:rsidRDefault="00364D3D">
      <w:pPr>
        <w:pBdr>
          <w:top w:val="nil"/>
          <w:left w:val="nil"/>
          <w:bottom w:val="nil"/>
          <w:right w:val="nil"/>
          <w:between w:val="nil"/>
        </w:pBdr>
        <w:spacing w:before="232"/>
        <w:ind w:left="102" w:right="796" w:firstLine="707"/>
        <w:rPr>
          <w:color w:val="000000"/>
          <w:sz w:val="24"/>
          <w:szCs w:val="24"/>
        </w:rPr>
      </w:pPr>
      <w:proofErr w:type="gramStart"/>
      <w:r>
        <w:rPr>
          <w:sz w:val="24"/>
          <w:szCs w:val="24"/>
        </w:rPr>
        <w:t>Implementar</w:t>
      </w:r>
      <w:proofErr w:type="gramEnd"/>
      <w:r>
        <w:rPr>
          <w:sz w:val="24"/>
          <w:szCs w:val="24"/>
        </w:rPr>
        <w:t xml:space="preserve"> um sistema de gestão de turismo ecológico que permita ao turista planejar seu itinerário e que auxilie as agências no gerenciamento das áreas protegidas, operado por aplicativo e página web.</w:t>
      </w:r>
    </w:p>
    <w:p w:rsidR="0036270A" w:rsidRDefault="003627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36270A" w:rsidRDefault="00364D3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1"/>
      </w:pPr>
      <w:r>
        <w:rPr>
          <w:color w:val="000000"/>
          <w:sz w:val="28"/>
          <w:szCs w:val="28"/>
        </w:rPr>
        <w:t>E</w:t>
      </w:r>
      <w:r>
        <w:rPr>
          <w:color w:val="000000"/>
        </w:rPr>
        <w:t>SPECÍFICOS</w:t>
      </w:r>
    </w:p>
    <w:p w:rsidR="0036270A" w:rsidRDefault="00364D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9"/>
          <w:tab w:val="left" w:pos="1530"/>
        </w:tabs>
        <w:spacing w:before="23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Desenvolver uma solução interconectada;</w:t>
      </w:r>
    </w:p>
    <w:p w:rsidR="0036270A" w:rsidRDefault="00364D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9"/>
          <w:tab w:val="left" w:pos="1530"/>
        </w:tabs>
        <w:spacing w:before="13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Consumir um </w:t>
      </w:r>
      <w:r>
        <w:rPr>
          <w:i/>
          <w:color w:val="000000"/>
          <w:sz w:val="24"/>
          <w:szCs w:val="24"/>
        </w:rPr>
        <w:t>web-service</w:t>
      </w:r>
      <w:r>
        <w:rPr>
          <w:color w:val="000000"/>
          <w:sz w:val="24"/>
          <w:szCs w:val="24"/>
        </w:rPr>
        <w:t>;</w:t>
      </w:r>
    </w:p>
    <w:p w:rsidR="0036270A" w:rsidRDefault="00364D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9"/>
          <w:tab w:val="left" w:pos="1530"/>
        </w:tabs>
        <w:spacing w:before="13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Desenvolver a documentação do projeto;</w:t>
      </w:r>
    </w:p>
    <w:p w:rsidR="0036270A" w:rsidRDefault="00364D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9"/>
          <w:tab w:val="left" w:pos="1530"/>
        </w:tabs>
        <w:spacing w:before="13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Implementar</w:t>
      </w:r>
      <w:proofErr w:type="gramEnd"/>
      <w:r>
        <w:rPr>
          <w:color w:val="000000"/>
          <w:sz w:val="24"/>
          <w:szCs w:val="24"/>
        </w:rPr>
        <w:t xml:space="preserve"> um aplicativo </w:t>
      </w:r>
      <w:r>
        <w:rPr>
          <w:i/>
          <w:color w:val="000000"/>
          <w:sz w:val="24"/>
          <w:szCs w:val="24"/>
        </w:rPr>
        <w:t>Web Front-End</w:t>
      </w:r>
      <w:r>
        <w:rPr>
          <w:color w:val="000000"/>
          <w:sz w:val="24"/>
          <w:szCs w:val="24"/>
        </w:rPr>
        <w:t xml:space="preserve"> e </w:t>
      </w:r>
      <w:r>
        <w:rPr>
          <w:i/>
          <w:color w:val="000000"/>
          <w:sz w:val="24"/>
          <w:szCs w:val="24"/>
        </w:rPr>
        <w:t>Back-End</w:t>
      </w:r>
      <w:r>
        <w:rPr>
          <w:color w:val="000000"/>
          <w:sz w:val="24"/>
          <w:szCs w:val="24"/>
        </w:rPr>
        <w:t>;</w:t>
      </w:r>
    </w:p>
    <w:p w:rsidR="0036270A" w:rsidRDefault="0036270A">
      <w:pPr>
        <w:pBdr>
          <w:top w:val="nil"/>
          <w:left w:val="nil"/>
          <w:bottom w:val="nil"/>
          <w:right w:val="nil"/>
          <w:between w:val="nil"/>
        </w:pBdr>
        <w:tabs>
          <w:tab w:val="left" w:pos="1529"/>
          <w:tab w:val="left" w:pos="1530"/>
        </w:tabs>
        <w:spacing w:before="135"/>
        <w:ind w:left="1530" w:firstLine="0"/>
        <w:rPr>
          <w:color w:val="000000"/>
          <w:sz w:val="20"/>
          <w:szCs w:val="20"/>
        </w:rPr>
      </w:pPr>
    </w:p>
    <w:p w:rsidR="0036270A" w:rsidRDefault="00364D3D">
      <w:pPr>
        <w:pStyle w:val="Ttulo1"/>
        <w:numPr>
          <w:ilvl w:val="0"/>
          <w:numId w:val="1"/>
        </w:numPr>
      </w:pPr>
      <w:bookmarkStart w:id="2" w:name="_heading=h.1fob9te" w:colFirst="0" w:colLast="0"/>
      <w:bookmarkEnd w:id="2"/>
      <w:r>
        <w:t>INTRODUÇÃO</w:t>
      </w:r>
    </w:p>
    <w:sdt>
      <w:sdtPr>
        <w:tag w:val="goog_rdk_2"/>
        <w:id w:val="1585175834"/>
      </w:sdtPr>
      <w:sdtEndPr/>
      <w:sdtContent>
        <w:p w:rsidR="0036270A" w:rsidRDefault="00364D3D">
          <w:pPr>
            <w:tabs>
              <w:tab w:val="left" w:pos="8080"/>
            </w:tabs>
            <w:ind w:left="102" w:right="3" w:firstLine="707"/>
            <w:rPr>
              <w:ins w:id="3" w:author="Monyk Paola Penafor" w:date="2021-11-18T00:56:00Z"/>
              <w:sz w:val="24"/>
              <w:szCs w:val="24"/>
            </w:rPr>
          </w:pPr>
          <w:r>
            <w:rPr>
              <w:sz w:val="24"/>
              <w:szCs w:val="24"/>
            </w:rPr>
            <w:t>Atualmente o ser humano tem buscado reatar o convívio com a natureza. A partir dessa necessidade, surgiu nas últimas décadas o Ecoturismo, um segmento de atividade turística que tem como princípios: conservação e uso sustentável dos recursos naturais, info</w:t>
          </w:r>
          <w:r>
            <w:rPr>
              <w:sz w:val="24"/>
              <w:szCs w:val="24"/>
            </w:rPr>
            <w:t>rmação e interpretação ambiental, reversão dos benefícios para a comunidade local e para a conservação dos recursos naturais e deve ter envolvimento do povo da região.</w:t>
          </w:r>
          <w:r>
            <w:rPr>
              <w:color w:val="FF0000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No Brasil atualmente grande parte do turismo é realizado em áreas naturais, o mercado ec</w:t>
          </w:r>
          <w:r>
            <w:rPr>
              <w:sz w:val="24"/>
              <w:szCs w:val="24"/>
            </w:rPr>
            <w:t xml:space="preserve">oturístico tende a se expandir </w:t>
          </w:r>
          <w:sdt>
            <w:sdtPr>
              <w:tag w:val="goog_rdk_0"/>
              <w:id w:val="1921289820"/>
            </w:sdtPr>
            <w:sdtEndPr/>
            <w:sdtContent>
              <w:del w:id="4" w:author="Monyk Paola Penafor" w:date="2021-11-18T00:59:00Z">
                <w:r>
                  <w:rPr>
                    <w:sz w:val="24"/>
                    <w:szCs w:val="24"/>
                  </w:rPr>
                  <w:delText xml:space="preserve">cada vez mais </w:delText>
                </w:r>
              </w:del>
            </w:sdtContent>
          </w:sdt>
          <w:r>
            <w:rPr>
              <w:sz w:val="24"/>
              <w:szCs w:val="24"/>
            </w:rPr>
            <w:t xml:space="preserve">devido </w:t>
          </w:r>
          <w:proofErr w:type="gramStart"/>
          <w:r>
            <w:rPr>
              <w:sz w:val="24"/>
              <w:szCs w:val="24"/>
            </w:rPr>
            <w:t>a</w:t>
          </w:r>
          <w:proofErr w:type="gramEnd"/>
          <w:r>
            <w:rPr>
              <w:sz w:val="24"/>
              <w:szCs w:val="24"/>
            </w:rPr>
            <w:t xml:space="preserve"> megadiversidade brasileira e a necessidade de um turismo cada vez mais sustentável. </w:t>
          </w:r>
          <w:sdt>
            <w:sdtPr>
              <w:tag w:val="goog_rdk_1"/>
              <w:id w:val="-1049064053"/>
            </w:sdtPr>
            <w:sdtEndPr/>
            <w:sdtContent/>
          </w:sdt>
        </w:p>
      </w:sdtContent>
    </w:sdt>
    <w:p w:rsidR="0036270A" w:rsidRDefault="00364D3D">
      <w:pPr>
        <w:tabs>
          <w:tab w:val="left" w:pos="8080"/>
        </w:tabs>
        <w:ind w:left="102" w:right="3" w:firstLine="707"/>
        <w:rPr>
          <w:sz w:val="24"/>
          <w:szCs w:val="24"/>
        </w:rPr>
      </w:pPr>
      <w:r>
        <w:rPr>
          <w:sz w:val="24"/>
          <w:szCs w:val="24"/>
        </w:rPr>
        <w:t xml:space="preserve">Diante deste cenário atual e o crescimento desta modalidade turística, </w:t>
      </w:r>
      <w:sdt>
        <w:sdtPr>
          <w:tag w:val="goog_rdk_3"/>
          <w:id w:val="-855034095"/>
        </w:sdtPr>
        <w:sdtEndPr/>
        <w:sdtContent>
          <w:ins w:id="5" w:author="Monyk Paola Penafor" w:date="2021-11-18T01:18:00Z">
            <w:r>
              <w:rPr>
                <w:sz w:val="24"/>
                <w:szCs w:val="24"/>
              </w:rPr>
              <w:t>nosso projeto se propõe a reunir as agên</w:t>
            </w:r>
            <w:r>
              <w:rPr>
                <w:sz w:val="24"/>
                <w:szCs w:val="24"/>
              </w:rPr>
              <w:t xml:space="preserve">cias que disponibilizam este serviço com seus consumidores/usuários/clientes, de modo que os processos de organização e administração se tornem mais práticos para ambos os </w:t>
            </w:r>
            <w:proofErr w:type="gramStart"/>
            <w:r>
              <w:rPr>
                <w:sz w:val="24"/>
                <w:szCs w:val="24"/>
              </w:rPr>
              <w:t>lados.</w:t>
            </w:r>
            <w:proofErr w:type="gramEnd"/>
          </w:ins>
          <w:customXmlInsRangeStart w:id="6" w:author="Monyk Paola Penafor" w:date="2021-11-18T01:18:00Z"/>
          <w:sdt>
            <w:sdtPr>
              <w:tag w:val="goog_rdk_4"/>
              <w:id w:val="-1738087113"/>
            </w:sdtPr>
            <w:sdtEndPr/>
            <w:sdtContent>
              <w:customXmlInsRangeEnd w:id="6"/>
              <w:ins w:id="7" w:author="Monyk Paola Penafor" w:date="2021-11-18T01:18:00Z">
                <w:del w:id="8" w:author="Monyk Paola Penafor" w:date="2021-11-18T01:18:00Z">
                  <w:r>
                    <w:rPr>
                      <w:sz w:val="24"/>
                      <w:szCs w:val="24"/>
                    </w:rPr>
                    <w:delText xml:space="preserve"> </w:delText>
                  </w:r>
                </w:del>
              </w:ins>
              <w:customXmlInsRangeStart w:id="9" w:author="Monyk Paola Penafor" w:date="2021-11-18T01:18:00Z"/>
            </w:sdtContent>
          </w:sdt>
          <w:customXmlInsRangeEnd w:id="9"/>
        </w:sdtContent>
      </w:sdt>
      <w:sdt>
        <w:sdtPr>
          <w:tag w:val="goog_rdk_5"/>
          <w:id w:val="-542836715"/>
        </w:sdtPr>
        <w:sdtEndPr/>
        <w:sdtContent>
          <w:del w:id="10" w:author="Monyk Paola Penafor" w:date="2021-11-18T01:18:00Z">
            <w:r>
              <w:rPr>
                <w:sz w:val="24"/>
                <w:szCs w:val="24"/>
              </w:rPr>
              <w:delText xml:space="preserve"> a utilização de tecnologias que buscam trazer mais agilidade e facilidad</w:delText>
            </w:r>
            <w:r>
              <w:rPr>
                <w:sz w:val="24"/>
                <w:szCs w:val="24"/>
              </w:rPr>
              <w:delText xml:space="preserve">e para aqueles que buscam </w:delText>
            </w:r>
            <w:r>
              <w:rPr>
                <w:sz w:val="24"/>
                <w:szCs w:val="24"/>
              </w:rPr>
              <w:lastRenderedPageBreak/>
              <w:delText>usufruir de todos os benefícios do lazer em meio a natureza que o ecoturismo pode oferecer.</w:delText>
            </w:r>
          </w:del>
        </w:sdtContent>
      </w:sdt>
    </w:p>
    <w:p w:rsidR="0036270A" w:rsidRDefault="0036270A">
      <w:pPr>
        <w:tabs>
          <w:tab w:val="left" w:pos="8080"/>
        </w:tabs>
        <w:ind w:left="102" w:right="3" w:firstLine="707"/>
        <w:rPr>
          <w:sz w:val="24"/>
          <w:szCs w:val="24"/>
        </w:rPr>
      </w:pPr>
    </w:p>
    <w:p w:rsidR="0036270A" w:rsidRDefault="0036270A">
      <w:pPr>
        <w:tabs>
          <w:tab w:val="left" w:pos="8080"/>
        </w:tabs>
        <w:ind w:left="102" w:right="3" w:firstLine="707"/>
        <w:rPr>
          <w:sz w:val="24"/>
          <w:szCs w:val="24"/>
        </w:rPr>
      </w:pPr>
    </w:p>
    <w:p w:rsidR="0036270A" w:rsidRDefault="00364D3D">
      <w:pPr>
        <w:pStyle w:val="Ttulo1"/>
        <w:numPr>
          <w:ilvl w:val="0"/>
          <w:numId w:val="1"/>
        </w:numPr>
      </w:pPr>
      <w:bookmarkStart w:id="11" w:name="_heading=h.3znysh7" w:colFirst="0" w:colLast="0"/>
      <w:bookmarkEnd w:id="11"/>
      <w:r>
        <w:t xml:space="preserve"> ESCOPO</w:t>
      </w:r>
    </w:p>
    <w:p w:rsidR="0036270A" w:rsidRDefault="00364D3D">
      <w:pPr>
        <w:pStyle w:val="Ttulo1"/>
        <w:keepNext/>
        <w:keepLines/>
        <w:widowControl/>
        <w:numPr>
          <w:ilvl w:val="1"/>
          <w:numId w:val="1"/>
        </w:numPr>
        <w:spacing w:before="0"/>
      </w:pPr>
      <w:bookmarkStart w:id="12" w:name="_heading=h.2et92p0" w:colFirst="0" w:colLast="0"/>
      <w:bookmarkEnd w:id="12"/>
      <w:r>
        <w:t>Convenções, termos e </w:t>
      </w:r>
      <w:proofErr w:type="gramStart"/>
      <w:r>
        <w:t>abreviações</w:t>
      </w:r>
      <w:proofErr w:type="gramEnd"/>
      <w:r>
        <w:t> </w:t>
      </w:r>
    </w:p>
    <w:p w:rsidR="0036270A" w:rsidRDefault="00364D3D">
      <w:pPr>
        <w:ind w:firstLine="426"/>
      </w:pPr>
      <w:r>
        <w:t>A correta interpretação deste documento exige o conhecimento de algumas convenções e termos </w:t>
      </w:r>
      <w:r>
        <w:t>específicos, que são descritos a seguir.</w:t>
      </w:r>
    </w:p>
    <w:p w:rsidR="0036270A" w:rsidRDefault="0036270A"/>
    <w:p w:rsidR="0036270A" w:rsidRDefault="00364D3D">
      <w:pPr>
        <w:pStyle w:val="Ttulo2"/>
        <w:numPr>
          <w:ilvl w:val="2"/>
          <w:numId w:val="1"/>
        </w:numPr>
      </w:pPr>
      <w:bookmarkStart w:id="13" w:name="_heading=h.tyjcwt" w:colFirst="0" w:colLast="0"/>
      <w:bookmarkEnd w:id="13"/>
      <w:r>
        <w:t>Identificação dos requisitos</w:t>
      </w:r>
    </w:p>
    <w:p w:rsidR="0036270A" w:rsidRDefault="0036270A"/>
    <w:p w:rsidR="0036270A" w:rsidRDefault="00364D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Por convenção, a referência a requisitos é feita através do nome da subseção onde eles estão descritos seguidos do identificador do requisito, de acordo com a especificação a seguir: [​nome da subseção, identificador do requisito</w:t>
      </w:r>
      <w:proofErr w:type="gramStart"/>
      <w:r>
        <w:rPr>
          <w:color w:val="000000"/>
          <w:sz w:val="24"/>
          <w:szCs w:val="24"/>
        </w:rPr>
        <w:t>]</w:t>
      </w:r>
      <w:proofErr w:type="gramEnd"/>
    </w:p>
    <w:p w:rsidR="0036270A" w:rsidRDefault="00364D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Por exemplo, o requisito </w:t>
      </w:r>
      <w:r>
        <w:rPr>
          <w:color w:val="000000"/>
          <w:sz w:val="24"/>
          <w:szCs w:val="24"/>
        </w:rPr>
        <w:t xml:space="preserve">funcional [Incluir </w:t>
      </w:r>
      <w:proofErr w:type="gramStart"/>
      <w:r>
        <w:rPr>
          <w:color w:val="000000"/>
          <w:sz w:val="24"/>
          <w:szCs w:val="24"/>
        </w:rPr>
        <w:t>Usuário.</w:t>
      </w:r>
      <w:proofErr w:type="gramEnd"/>
      <w:r>
        <w:rPr>
          <w:color w:val="000000"/>
          <w:sz w:val="24"/>
          <w:szCs w:val="24"/>
        </w:rPr>
        <w:t>RF016] deve estar descrito em uma subseção chamada “Incluir Usuário”, em um bloco identificado pelo número [RF016]. Já o requisito não­funcional [</w:t>
      </w:r>
      <w:proofErr w:type="gramStart"/>
      <w:r>
        <w:rPr>
          <w:color w:val="000000"/>
          <w:sz w:val="24"/>
          <w:szCs w:val="24"/>
        </w:rPr>
        <w:t>Confiabilidade.</w:t>
      </w:r>
      <w:proofErr w:type="gramEnd"/>
      <w:r>
        <w:rPr>
          <w:color w:val="000000"/>
          <w:sz w:val="24"/>
          <w:szCs w:val="24"/>
        </w:rPr>
        <w:t xml:space="preserve">NF008] deve estar descrito na seção de requisitos não­funcionais de </w:t>
      </w:r>
      <w:r>
        <w:rPr>
          <w:color w:val="000000"/>
          <w:sz w:val="24"/>
          <w:szCs w:val="24"/>
        </w:rPr>
        <w:t>Confiabilidade, em um bloco identificado por [NF008].  Os requisitos devem ser identificados com um identificador único.</w:t>
      </w:r>
    </w:p>
    <w:p w:rsidR="0036270A" w:rsidRDefault="00364D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numeração inicia com o identificador [RF001] ou [NF001] e prossegue sendo incrementada à medida que forem surgindo novos requisitos.</w:t>
      </w:r>
    </w:p>
    <w:p w:rsidR="0036270A" w:rsidRDefault="0036270A"/>
    <w:p w:rsidR="0036270A" w:rsidRDefault="00364D3D">
      <w:pPr>
        <w:pStyle w:val="Ttulo2"/>
        <w:numPr>
          <w:ilvl w:val="2"/>
          <w:numId w:val="1"/>
        </w:numPr>
      </w:pPr>
      <w:bookmarkStart w:id="14" w:name="_heading=h.3dy6vkm" w:colFirst="0" w:colLast="0"/>
      <w:bookmarkEnd w:id="14"/>
      <w:r>
        <w:t>Propriedades dos requisitos</w:t>
      </w:r>
    </w:p>
    <w:p w:rsidR="0036270A" w:rsidRDefault="0036270A"/>
    <w:p w:rsidR="0036270A" w:rsidRDefault="00364D3D">
      <w:r>
        <w:t>Para estabelecer a prioridade dos requisitos, foram adotadas as denominações “essencial”, “importante” e “desejável”.</w:t>
      </w:r>
    </w:p>
    <w:p w:rsidR="0036270A" w:rsidRDefault="00364D3D">
      <w:r>
        <w:t xml:space="preserve">Essencial é o requisito sem o qual o sistema não entra em funcionamento. Requisitos essenciais são requisitos imprescindíveis, que têm que ser </w:t>
      </w:r>
      <w:proofErr w:type="gramStart"/>
      <w:r>
        <w:t>implementados</w:t>
      </w:r>
      <w:proofErr w:type="gramEnd"/>
      <w:r>
        <w:t> impreterivelmente.</w:t>
      </w:r>
    </w:p>
    <w:p w:rsidR="0036270A" w:rsidRDefault="00364D3D">
      <w:r>
        <w:t>Importante é o requisito sem o qual o sistema entra em funcionamento, mas de for</w:t>
      </w:r>
      <w:r>
        <w:t xml:space="preserve">ma não satisfatória. Requisitos importantes devem ser </w:t>
      </w:r>
      <w:proofErr w:type="gramStart"/>
      <w:r>
        <w:t>implementados</w:t>
      </w:r>
      <w:proofErr w:type="gramEnd"/>
      <w:r>
        <w:t>, mas, se não forem, o sistema poderá ser implantado e usado mesmo assim.</w:t>
      </w:r>
    </w:p>
    <w:p w:rsidR="0036270A" w:rsidRDefault="00364D3D">
      <w:r>
        <w:t xml:space="preserve">Desejável é o requisito que não compromete as funcionalidades básicas do sistema, isto é, o sistema pode funcionar </w:t>
      </w:r>
      <w:r>
        <w:t>de forma satisfatória sem ele. Requisitos desejáveis podem ser deixados para versões posteriores do sistema, caso não haja tempo hábil para implementá­los na versão que está sendo especificada.</w:t>
      </w:r>
    </w:p>
    <w:p w:rsidR="0036270A" w:rsidRDefault="0036270A"/>
    <w:p w:rsidR="0036270A" w:rsidRDefault="0036270A"/>
    <w:p w:rsidR="0036270A" w:rsidRDefault="00364D3D">
      <w:pPr>
        <w:pStyle w:val="Ttulo1"/>
        <w:keepNext/>
        <w:keepLines/>
        <w:widowControl/>
        <w:numPr>
          <w:ilvl w:val="0"/>
          <w:numId w:val="1"/>
        </w:numPr>
        <w:spacing w:before="0"/>
      </w:pPr>
      <w:bookmarkStart w:id="15" w:name="_heading=h.1t3h5sf" w:colFirst="0" w:colLast="0"/>
      <w:bookmarkEnd w:id="15"/>
      <w:r>
        <w:t>Requisitos Funcionais (Casos de Uso)</w:t>
      </w:r>
    </w:p>
    <w:p w:rsidR="0036270A" w:rsidRDefault="00364D3D">
      <w:pPr>
        <w:pStyle w:val="Ttulo2"/>
        <w:widowControl/>
        <w:numPr>
          <w:ilvl w:val="1"/>
          <w:numId w:val="1"/>
        </w:numPr>
        <w:spacing w:before="0"/>
      </w:pPr>
      <w:bookmarkStart w:id="16" w:name="_heading=h.4d34og8" w:colFirst="0" w:colLast="0"/>
      <w:bookmarkEnd w:id="16"/>
      <w:r>
        <w:t>[RF001] Cadastros.</w:t>
      </w:r>
    </w:p>
    <w:p w:rsidR="0036270A" w:rsidRDefault="00364D3D">
      <w:r>
        <w:t>Prio</w:t>
      </w:r>
      <w:r>
        <w:t xml:space="preserve">ridade: (x) Essencial </w:t>
      </w:r>
      <w:proofErr w:type="gramStart"/>
      <w:r>
        <w:t xml:space="preserve">(  </w:t>
      </w:r>
      <w:proofErr w:type="gramEnd"/>
      <w:r>
        <w:t>) Importante (  ) Desejável</w:t>
      </w:r>
    </w:p>
    <w:p w:rsidR="0036270A" w:rsidRDefault="00364D3D">
      <w:r>
        <w:t xml:space="preserve">O sistema deve registrar no banco de dados </w:t>
      </w:r>
      <w:proofErr w:type="gramStart"/>
      <w:r>
        <w:t>as</w:t>
      </w:r>
      <w:proofErr w:type="gramEnd"/>
      <w:r>
        <w:t xml:space="preserve"> operações de cadastro de funcionário e veículos, após a autenticação do administrador.</w:t>
      </w:r>
    </w:p>
    <w:p w:rsidR="0036270A" w:rsidRDefault="00364D3D">
      <w:r>
        <w:rPr>
          <w:noProof/>
          <w:lang w:val="pt-BR" w:eastAsia="pt-BR" w:bidi="ar-SA"/>
        </w:rPr>
        <w:drawing>
          <wp:inline distT="0" distB="0" distL="0" distR="0">
            <wp:extent cx="4124960" cy="2425065"/>
            <wp:effectExtent l="0" t="0" r="0" b="0"/>
            <wp:docPr id="8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2425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270A" w:rsidRDefault="00364D3D">
      <w:pPr>
        <w:pStyle w:val="Ttulo2"/>
        <w:widowControl/>
        <w:numPr>
          <w:ilvl w:val="1"/>
          <w:numId w:val="1"/>
        </w:numPr>
        <w:spacing w:before="0"/>
      </w:pPr>
      <w:bookmarkStart w:id="17" w:name="_heading=h.2s8eyo1" w:colFirst="0" w:colLast="0"/>
      <w:bookmarkEnd w:id="17"/>
      <w:r>
        <w:t>[RF002] Registros e devolução de locação.</w:t>
      </w:r>
    </w:p>
    <w:p w:rsidR="0036270A" w:rsidRDefault="00364D3D">
      <w:r>
        <w:t xml:space="preserve">Prioridade: (x) Essencial </w:t>
      </w:r>
      <w:proofErr w:type="gramStart"/>
      <w:r>
        <w:t xml:space="preserve">(  </w:t>
      </w:r>
      <w:proofErr w:type="gramEnd"/>
      <w:r>
        <w:t>) Importante (  ) Desejável</w:t>
      </w:r>
    </w:p>
    <w:p w:rsidR="0036270A" w:rsidRDefault="00364D3D">
      <w:r>
        <w:t xml:space="preserve">O sistema deve registrar no banco de dados </w:t>
      </w:r>
      <w:proofErr w:type="gramStart"/>
      <w:r>
        <w:t>as</w:t>
      </w:r>
      <w:proofErr w:type="gramEnd"/>
      <w:r>
        <w:t xml:space="preserve"> operações devolução dos veículos, agendar locação consultando histórico, após autenticação do administrador.</w:t>
      </w:r>
    </w:p>
    <w:p w:rsidR="0036270A" w:rsidRDefault="00364D3D">
      <w:r>
        <w:rPr>
          <w:noProof/>
          <w:lang w:val="pt-BR" w:eastAsia="pt-BR" w:bidi="ar-SA"/>
        </w:rPr>
        <w:drawing>
          <wp:inline distT="0" distB="0" distL="0" distR="0">
            <wp:extent cx="4649470" cy="2774315"/>
            <wp:effectExtent l="0" t="0" r="0" b="0"/>
            <wp:docPr id="8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2774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270A" w:rsidRDefault="0036270A"/>
    <w:p w:rsidR="0036270A" w:rsidRDefault="00364D3D">
      <w:pPr>
        <w:pStyle w:val="Ttulo1"/>
        <w:keepNext/>
        <w:keepLines/>
        <w:widowControl/>
        <w:numPr>
          <w:ilvl w:val="0"/>
          <w:numId w:val="1"/>
        </w:numPr>
        <w:spacing w:before="0"/>
      </w:pPr>
      <w:bookmarkStart w:id="18" w:name="_heading=h.17dp8vu" w:colFirst="0" w:colLast="0"/>
      <w:bookmarkEnd w:id="18"/>
      <w:r>
        <w:t>Requisitos Não Funcionais</w:t>
      </w:r>
    </w:p>
    <w:p w:rsidR="0036270A" w:rsidRDefault="00364D3D">
      <w:pPr>
        <w:pStyle w:val="Ttulo2"/>
        <w:widowControl/>
        <w:numPr>
          <w:ilvl w:val="1"/>
          <w:numId w:val="1"/>
        </w:numPr>
        <w:spacing w:before="0"/>
      </w:pPr>
      <w:bookmarkStart w:id="19" w:name="_heading=h.3rdcrjn" w:colFirst="0" w:colLast="0"/>
      <w:bookmarkEnd w:id="19"/>
      <w:r>
        <w:t>[RN001] Linguagens de Programação</w:t>
      </w:r>
    </w:p>
    <w:p w:rsidR="0036270A" w:rsidRDefault="00364D3D">
      <w:r>
        <w:t>As linguagens de programação utilizadas no desenvolvimento deste projeto são: Back-</w:t>
      </w:r>
      <w:r>
        <w:lastRenderedPageBreak/>
        <w:t xml:space="preserve">End Java (JSP), Front-End HTML, CSS, </w:t>
      </w:r>
      <w:proofErr w:type="gramStart"/>
      <w:r>
        <w:t>JavaScript</w:t>
      </w:r>
      <w:proofErr w:type="gramEnd"/>
      <w:r>
        <w:t>, Mobile: Java (Android Studio).</w:t>
      </w:r>
    </w:p>
    <w:p w:rsidR="0036270A" w:rsidRDefault="00364D3D">
      <w:pPr>
        <w:pStyle w:val="Ttulo2"/>
        <w:widowControl/>
        <w:numPr>
          <w:ilvl w:val="1"/>
          <w:numId w:val="1"/>
        </w:numPr>
        <w:spacing w:before="0"/>
      </w:pPr>
      <w:bookmarkStart w:id="20" w:name="_heading=h.26in1rg" w:colFirst="0" w:colLast="0"/>
      <w:bookmarkEnd w:id="20"/>
      <w:r>
        <w:t>[RN002] Servidores</w:t>
      </w:r>
    </w:p>
    <w:p w:rsidR="0036270A" w:rsidRDefault="00364D3D">
      <w:r>
        <w:t>Os servidores utilizados neste projeto são: Apache-tomcat-8.5.24.</w:t>
      </w:r>
    </w:p>
    <w:p w:rsidR="001C06B5" w:rsidRDefault="001C06B5"/>
    <w:p w:rsidR="001C06B5" w:rsidRDefault="001C06B5"/>
    <w:p w:rsidR="001C06B5" w:rsidRDefault="001C06B5"/>
    <w:p w:rsidR="001C06B5" w:rsidRDefault="001C06B5" w:rsidP="001C06B5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C06B5" w:rsidRDefault="001C06B5" w:rsidP="001C06B5">
      <w:pPr>
        <w:pStyle w:val="NormalWeb"/>
        <w:spacing w:before="0" w:beforeAutospacing="0" w:after="0" w:afterAutospacing="0"/>
        <w:ind w:right="1201" w:firstLine="709"/>
        <w:jc w:val="center"/>
      </w:pPr>
      <w:proofErr w:type="spellStart"/>
      <w:r>
        <w:rPr>
          <w:rFonts w:ascii="Arial" w:hAnsi="Arial" w:cs="Arial"/>
          <w:color w:val="000000"/>
        </w:rPr>
        <w:t>Monyk</w:t>
      </w:r>
      <w:proofErr w:type="spellEnd"/>
      <w:r>
        <w:rPr>
          <w:rFonts w:ascii="Arial" w:hAnsi="Arial" w:cs="Arial"/>
          <w:color w:val="000000"/>
        </w:rPr>
        <w:t xml:space="preserve"> Paola </w:t>
      </w:r>
      <w:proofErr w:type="spellStart"/>
      <w:r>
        <w:rPr>
          <w:rFonts w:ascii="Arial" w:hAnsi="Arial" w:cs="Arial"/>
          <w:color w:val="000000"/>
        </w:rPr>
        <w:t>Penafor</w:t>
      </w:r>
      <w:proofErr w:type="spellEnd"/>
    </w:p>
    <w:p w:rsidR="001C06B5" w:rsidRDefault="001C06B5" w:rsidP="001C06B5">
      <w:pPr>
        <w:pStyle w:val="NormalWeb"/>
        <w:spacing w:before="0" w:beforeAutospacing="0" w:after="0" w:afterAutospacing="0"/>
        <w:ind w:right="1201" w:firstLine="709"/>
        <w:jc w:val="center"/>
      </w:pPr>
      <w:proofErr w:type="spellStart"/>
      <w:r>
        <w:rPr>
          <w:rFonts w:ascii="Arial" w:hAnsi="Arial" w:cs="Arial"/>
          <w:color w:val="000000"/>
        </w:rPr>
        <w:t>Francilene</w:t>
      </w:r>
      <w:proofErr w:type="spellEnd"/>
      <w:r>
        <w:rPr>
          <w:rFonts w:ascii="Arial" w:hAnsi="Arial" w:cs="Arial"/>
          <w:color w:val="000000"/>
        </w:rPr>
        <w:t xml:space="preserve"> Oliveira </w:t>
      </w:r>
      <w:proofErr w:type="spellStart"/>
      <w:r>
        <w:rPr>
          <w:rFonts w:ascii="Arial" w:hAnsi="Arial" w:cs="Arial"/>
          <w:color w:val="000000"/>
        </w:rPr>
        <w:t>Andreo</w:t>
      </w:r>
      <w:proofErr w:type="spellEnd"/>
    </w:p>
    <w:p w:rsidR="001C06B5" w:rsidRDefault="001C06B5" w:rsidP="001C06B5">
      <w:pPr>
        <w:pStyle w:val="NormalWeb"/>
        <w:spacing w:before="0" w:beforeAutospacing="0" w:after="0" w:afterAutospacing="0"/>
        <w:ind w:right="1201" w:firstLine="709"/>
        <w:jc w:val="center"/>
      </w:pPr>
      <w:r>
        <w:rPr>
          <w:rFonts w:ascii="Arial" w:hAnsi="Arial" w:cs="Arial"/>
          <w:color w:val="000000"/>
        </w:rPr>
        <w:t>Hellen Patrícia de Oliveira Araújo</w:t>
      </w:r>
    </w:p>
    <w:p w:rsidR="001C06B5" w:rsidRDefault="001C06B5" w:rsidP="001C06B5">
      <w:pPr>
        <w:spacing w:after="240"/>
      </w:pPr>
      <w:r>
        <w:br/>
      </w:r>
      <w:r>
        <w:br/>
      </w:r>
    </w:p>
    <w:p w:rsidR="001C06B5" w:rsidRDefault="001C06B5" w:rsidP="001C06B5">
      <w:pPr>
        <w:pStyle w:val="NormalWeb"/>
        <w:spacing w:before="161" w:beforeAutospacing="0" w:after="0" w:afterAutospacing="0"/>
        <w:ind w:right="3"/>
        <w:jc w:val="center"/>
      </w:pPr>
      <w:r>
        <w:rPr>
          <w:rFonts w:ascii="Arial" w:hAnsi="Arial" w:cs="Arial"/>
          <w:color w:val="000000"/>
        </w:rPr>
        <w:t>ECOTOUR</w:t>
      </w:r>
    </w:p>
    <w:p w:rsidR="001C06B5" w:rsidRDefault="001C06B5" w:rsidP="001C06B5">
      <w:pPr>
        <w:pStyle w:val="NormalWeb"/>
        <w:spacing w:before="137" w:beforeAutospacing="0" w:after="0" w:afterAutospacing="0"/>
        <w:ind w:left="2880" w:right="3546"/>
        <w:jc w:val="both"/>
      </w:pPr>
      <w:r>
        <w:rPr>
          <w:rFonts w:ascii="Arial" w:hAnsi="Arial" w:cs="Arial"/>
          <w:color w:val="000000"/>
        </w:rPr>
        <w:t>Sistema de Turismo Ecológico</w:t>
      </w:r>
      <w:r>
        <w:rPr>
          <w:rFonts w:ascii="Arial" w:hAnsi="Arial" w:cs="Arial"/>
          <w:color w:val="000000"/>
        </w:rPr>
        <w:br/>
      </w:r>
    </w:p>
    <w:p w:rsidR="001C06B5" w:rsidRDefault="001C06B5" w:rsidP="001C06B5"/>
    <w:p w:rsidR="001C06B5" w:rsidRDefault="001C06B5" w:rsidP="001C06B5">
      <w:pPr>
        <w:pStyle w:val="NormalWeb"/>
        <w:spacing w:before="240" w:beforeAutospacing="0" w:after="0" w:afterAutospacing="0"/>
      </w:pPr>
      <w:r>
        <w:rPr>
          <w:rFonts w:ascii="Cambria" w:hAnsi="Cambria"/>
          <w:color w:val="366091"/>
          <w:sz w:val="32"/>
          <w:szCs w:val="32"/>
          <w:u w:val="single"/>
        </w:rPr>
        <w:t>Sumário</w:t>
      </w:r>
    </w:p>
    <w:p w:rsidR="001C06B5" w:rsidRDefault="001C06B5" w:rsidP="001C06B5">
      <w:pPr>
        <w:pStyle w:val="NormalWeb"/>
        <w:spacing w:before="238" w:beforeAutospacing="0" w:after="0" w:afterAutospacing="0"/>
        <w:ind w:right="821" w:firstLine="709"/>
        <w:jc w:val="right"/>
      </w:pPr>
      <w:hyperlink r:id="rId15" w:anchor="heading=h.gjdgxs" w:history="1">
        <w:r>
          <w:rPr>
            <w:rStyle w:val="Hyperlink"/>
            <w:rFonts w:ascii="Arial" w:hAnsi="Arial" w:cs="Arial"/>
            <w:color w:val="000000"/>
          </w:rPr>
          <w:t>1.</w:t>
        </w:r>
        <w:r>
          <w:rPr>
            <w:rStyle w:val="apple-tab-span"/>
            <w:rFonts w:ascii="Calibri" w:hAnsi="Calibri"/>
            <w:color w:val="000000"/>
            <w:sz w:val="22"/>
            <w:szCs w:val="22"/>
          </w:rPr>
          <w:tab/>
        </w:r>
        <w:r>
          <w:rPr>
            <w:rStyle w:val="Hyperlink"/>
            <w:rFonts w:ascii="Arial" w:hAnsi="Arial" w:cs="Arial"/>
            <w:color w:val="000000"/>
          </w:rPr>
          <w:t>OBJETIVOS</w:t>
        </w:r>
        <w:r>
          <w:rPr>
            <w:rStyle w:val="apple-tab-span"/>
            <w:rFonts w:ascii="Arial" w:hAnsi="Arial" w:cs="Arial"/>
            <w:color w:val="000000"/>
          </w:rPr>
          <w:tab/>
        </w:r>
        <w:r>
          <w:rPr>
            <w:rStyle w:val="Hyperlink"/>
            <w:rFonts w:ascii="Arial" w:hAnsi="Arial" w:cs="Arial"/>
            <w:color w:val="000000"/>
          </w:rPr>
          <w:t>3</w:t>
        </w:r>
      </w:hyperlink>
    </w:p>
    <w:p w:rsidR="001C06B5" w:rsidRDefault="001C06B5" w:rsidP="001C06B5">
      <w:pPr>
        <w:pStyle w:val="NormalWeb"/>
        <w:spacing w:before="238" w:beforeAutospacing="0" w:after="0" w:afterAutospacing="0"/>
        <w:ind w:right="821" w:firstLine="709"/>
        <w:jc w:val="right"/>
      </w:pPr>
      <w:hyperlink r:id="rId16" w:anchor="heading=h.1fob9te" w:history="1">
        <w:r>
          <w:rPr>
            <w:rStyle w:val="Hyperlink"/>
            <w:rFonts w:ascii="Arial" w:hAnsi="Arial" w:cs="Arial"/>
            <w:color w:val="000000"/>
          </w:rPr>
          <w:t>2.</w:t>
        </w:r>
        <w:r>
          <w:rPr>
            <w:rStyle w:val="apple-tab-span"/>
            <w:rFonts w:ascii="Calibri" w:hAnsi="Calibri"/>
            <w:color w:val="000000"/>
            <w:sz w:val="22"/>
            <w:szCs w:val="22"/>
          </w:rPr>
          <w:tab/>
        </w:r>
        <w:r>
          <w:rPr>
            <w:rStyle w:val="Hyperlink"/>
            <w:rFonts w:ascii="Arial" w:hAnsi="Arial" w:cs="Arial"/>
            <w:color w:val="000000"/>
          </w:rPr>
          <w:t>INTRODUÇÃO</w:t>
        </w:r>
        <w:r>
          <w:rPr>
            <w:rStyle w:val="apple-tab-span"/>
            <w:rFonts w:ascii="Arial" w:hAnsi="Arial" w:cs="Arial"/>
            <w:color w:val="000000"/>
          </w:rPr>
          <w:tab/>
        </w:r>
        <w:r>
          <w:rPr>
            <w:rStyle w:val="Hyperlink"/>
            <w:rFonts w:ascii="Arial" w:hAnsi="Arial" w:cs="Arial"/>
            <w:color w:val="000000"/>
          </w:rPr>
          <w:t>3</w:t>
        </w:r>
      </w:hyperlink>
    </w:p>
    <w:p w:rsidR="001C06B5" w:rsidRDefault="001C06B5" w:rsidP="001C06B5">
      <w:pPr>
        <w:pStyle w:val="NormalWeb"/>
        <w:spacing w:before="238" w:beforeAutospacing="0" w:after="0" w:afterAutospacing="0"/>
        <w:ind w:right="821" w:firstLine="709"/>
        <w:jc w:val="right"/>
      </w:pPr>
      <w:hyperlink r:id="rId17" w:anchor="heading=h.3znysh7" w:history="1">
        <w:r>
          <w:rPr>
            <w:rStyle w:val="Hyperlink"/>
            <w:rFonts w:ascii="Arial" w:hAnsi="Arial" w:cs="Arial"/>
            <w:color w:val="000000"/>
          </w:rPr>
          <w:t>3.</w:t>
        </w:r>
        <w:r>
          <w:rPr>
            <w:rStyle w:val="apple-tab-span"/>
            <w:rFonts w:ascii="Calibri" w:hAnsi="Calibri"/>
            <w:color w:val="000000"/>
            <w:sz w:val="22"/>
            <w:szCs w:val="22"/>
          </w:rPr>
          <w:tab/>
        </w:r>
        <w:r>
          <w:rPr>
            <w:rStyle w:val="Hyperlink"/>
            <w:rFonts w:ascii="Arial" w:hAnsi="Arial" w:cs="Arial"/>
            <w:color w:val="000000"/>
          </w:rPr>
          <w:t>ESCOPO</w:t>
        </w:r>
        <w:r>
          <w:rPr>
            <w:rStyle w:val="apple-tab-span"/>
            <w:rFonts w:ascii="Arial" w:hAnsi="Arial" w:cs="Arial"/>
            <w:color w:val="000000"/>
          </w:rPr>
          <w:tab/>
        </w:r>
        <w:r>
          <w:rPr>
            <w:rStyle w:val="Hyperlink"/>
            <w:rFonts w:ascii="Arial" w:hAnsi="Arial" w:cs="Arial"/>
            <w:color w:val="000000"/>
          </w:rPr>
          <w:t>4</w:t>
        </w:r>
      </w:hyperlink>
    </w:p>
    <w:p w:rsidR="001C06B5" w:rsidRDefault="001C06B5" w:rsidP="001C06B5">
      <w:pPr>
        <w:pStyle w:val="NormalWeb"/>
        <w:spacing w:before="238" w:beforeAutospacing="0" w:after="0" w:afterAutospacing="0"/>
        <w:ind w:right="821" w:firstLine="709"/>
        <w:jc w:val="right"/>
      </w:pPr>
      <w:hyperlink r:id="rId18" w:anchor="heading=h.2et92p0" w:history="1">
        <w:r>
          <w:rPr>
            <w:rStyle w:val="Hyperlink"/>
            <w:rFonts w:ascii="Arial" w:hAnsi="Arial" w:cs="Arial"/>
            <w:color w:val="000000"/>
          </w:rPr>
          <w:t>3.1.</w:t>
        </w:r>
        <w:r>
          <w:rPr>
            <w:rStyle w:val="apple-tab-span"/>
            <w:rFonts w:ascii="Calibri" w:hAnsi="Calibri"/>
            <w:color w:val="000000"/>
            <w:sz w:val="22"/>
            <w:szCs w:val="22"/>
          </w:rPr>
          <w:tab/>
        </w:r>
        <w:r>
          <w:rPr>
            <w:rStyle w:val="Hyperlink"/>
            <w:rFonts w:ascii="Arial" w:hAnsi="Arial" w:cs="Arial"/>
            <w:color w:val="000000"/>
          </w:rPr>
          <w:t>Convenções, termos e abreviações</w:t>
        </w:r>
        <w:r>
          <w:rPr>
            <w:rStyle w:val="apple-tab-span"/>
            <w:rFonts w:ascii="Arial" w:hAnsi="Arial" w:cs="Arial"/>
            <w:color w:val="000000"/>
          </w:rPr>
          <w:tab/>
        </w:r>
        <w:r>
          <w:rPr>
            <w:rStyle w:val="Hyperlink"/>
            <w:rFonts w:ascii="Arial" w:hAnsi="Arial" w:cs="Arial"/>
            <w:color w:val="000000"/>
          </w:rPr>
          <w:t>4</w:t>
        </w:r>
        <w:proofErr w:type="gramStart"/>
      </w:hyperlink>
      <w:proofErr w:type="gramEnd"/>
    </w:p>
    <w:p w:rsidR="001C06B5" w:rsidRDefault="001C06B5" w:rsidP="001C06B5">
      <w:pPr>
        <w:pStyle w:val="NormalWeb"/>
        <w:spacing w:before="0" w:beforeAutospacing="0" w:afterAutospacing="0"/>
        <w:ind w:left="220" w:firstLine="489"/>
        <w:jc w:val="both"/>
      </w:pPr>
      <w:hyperlink r:id="rId19" w:anchor="heading=h.tyjcwt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>3.1.1.</w:t>
        </w:r>
        <w:r>
          <w:rPr>
            <w:rStyle w:val="apple-tab-span"/>
            <w:rFonts w:ascii="Calibri" w:hAnsi="Calibri"/>
            <w:color w:val="000000"/>
            <w:sz w:val="22"/>
            <w:szCs w:val="22"/>
          </w:rPr>
          <w:tab/>
        </w:r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>Identificação dos requisitos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>4</w:t>
        </w:r>
      </w:hyperlink>
    </w:p>
    <w:p w:rsidR="001C06B5" w:rsidRDefault="001C06B5" w:rsidP="001C06B5">
      <w:pPr>
        <w:pStyle w:val="NormalWeb"/>
        <w:spacing w:before="0" w:beforeAutospacing="0" w:afterAutospacing="0"/>
        <w:ind w:left="220" w:firstLine="489"/>
        <w:jc w:val="both"/>
      </w:pPr>
      <w:hyperlink r:id="rId20" w:anchor="heading=h.3dy6vkm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>3.1.2.</w:t>
        </w:r>
        <w:r>
          <w:rPr>
            <w:rStyle w:val="apple-tab-span"/>
            <w:rFonts w:ascii="Calibri" w:hAnsi="Calibri"/>
            <w:color w:val="000000"/>
            <w:sz w:val="22"/>
            <w:szCs w:val="22"/>
          </w:rPr>
          <w:tab/>
        </w:r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>Propriedades dos requisitos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>4</w:t>
        </w:r>
      </w:hyperlink>
    </w:p>
    <w:p w:rsidR="001C06B5" w:rsidRDefault="001C06B5" w:rsidP="001C06B5">
      <w:pPr>
        <w:pStyle w:val="NormalWeb"/>
        <w:spacing w:before="238" w:beforeAutospacing="0" w:after="0" w:afterAutospacing="0"/>
        <w:ind w:right="821" w:firstLine="709"/>
        <w:jc w:val="right"/>
      </w:pPr>
      <w:hyperlink r:id="rId21" w:anchor="heading=h.1t3h5sf" w:history="1">
        <w:r>
          <w:rPr>
            <w:rStyle w:val="Hyperlink"/>
            <w:rFonts w:ascii="Arial" w:hAnsi="Arial" w:cs="Arial"/>
            <w:color w:val="000000"/>
          </w:rPr>
          <w:t>4.</w:t>
        </w:r>
        <w:r>
          <w:rPr>
            <w:rStyle w:val="apple-tab-span"/>
            <w:rFonts w:ascii="Calibri" w:hAnsi="Calibri"/>
            <w:color w:val="000000"/>
            <w:sz w:val="22"/>
            <w:szCs w:val="22"/>
          </w:rPr>
          <w:tab/>
        </w:r>
        <w:r>
          <w:rPr>
            <w:rStyle w:val="Hyperlink"/>
            <w:rFonts w:ascii="Arial" w:hAnsi="Arial" w:cs="Arial"/>
            <w:color w:val="000000"/>
          </w:rPr>
          <w:t>Requisitos Funcionais (Casos de Uso</w:t>
        </w:r>
        <w:proofErr w:type="gramStart"/>
        <w:r>
          <w:rPr>
            <w:rStyle w:val="Hyperlink"/>
            <w:rFonts w:ascii="Arial" w:hAnsi="Arial" w:cs="Arial"/>
            <w:color w:val="000000"/>
          </w:rPr>
          <w:t>)</w:t>
        </w:r>
        <w:proofErr w:type="gramEnd"/>
        <w:r>
          <w:rPr>
            <w:rStyle w:val="apple-tab-span"/>
            <w:rFonts w:ascii="Arial" w:hAnsi="Arial" w:cs="Arial"/>
            <w:color w:val="000000"/>
          </w:rPr>
          <w:tab/>
        </w:r>
        <w:r>
          <w:rPr>
            <w:rStyle w:val="Hyperlink"/>
            <w:rFonts w:ascii="Arial" w:hAnsi="Arial" w:cs="Arial"/>
            <w:color w:val="000000"/>
          </w:rPr>
          <w:t>5</w:t>
        </w:r>
      </w:hyperlink>
    </w:p>
    <w:p w:rsidR="001C06B5" w:rsidRDefault="001C06B5" w:rsidP="001C06B5">
      <w:pPr>
        <w:pStyle w:val="NormalWeb"/>
        <w:spacing w:before="0" w:beforeAutospacing="0" w:afterAutospacing="0"/>
        <w:ind w:left="220" w:firstLine="489"/>
        <w:jc w:val="both"/>
      </w:pPr>
      <w:hyperlink r:id="rId22" w:anchor="heading=h.4d34og8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>4.1.</w:t>
        </w:r>
        <w:r>
          <w:rPr>
            <w:rStyle w:val="apple-tab-span"/>
            <w:rFonts w:ascii="Calibri" w:hAnsi="Calibri"/>
            <w:color w:val="000000"/>
            <w:sz w:val="22"/>
            <w:szCs w:val="22"/>
          </w:rPr>
          <w:tab/>
        </w:r>
        <w:proofErr w:type="gramStart"/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>[</w:t>
        </w:r>
        <w:proofErr w:type="gramEnd"/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>RF001] Cadastros.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>5</w:t>
        </w:r>
      </w:hyperlink>
    </w:p>
    <w:p w:rsidR="001C06B5" w:rsidRDefault="001C06B5" w:rsidP="001C06B5">
      <w:pPr>
        <w:pStyle w:val="NormalWeb"/>
        <w:spacing w:before="0" w:beforeAutospacing="0" w:afterAutospacing="0"/>
        <w:ind w:left="220" w:firstLine="489"/>
        <w:jc w:val="both"/>
      </w:pPr>
      <w:hyperlink r:id="rId23" w:anchor="heading=h.2s8eyo1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>4.2.</w:t>
        </w:r>
        <w:r>
          <w:rPr>
            <w:rStyle w:val="apple-tab-span"/>
            <w:rFonts w:ascii="Calibri" w:hAnsi="Calibri"/>
            <w:color w:val="000000"/>
            <w:sz w:val="22"/>
            <w:szCs w:val="22"/>
          </w:rPr>
          <w:tab/>
        </w:r>
        <w:proofErr w:type="gramStart"/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>[</w:t>
        </w:r>
        <w:proofErr w:type="gramEnd"/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>RF002] Registros e devolução de locação.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>5</w:t>
        </w:r>
      </w:hyperlink>
    </w:p>
    <w:p w:rsidR="001C06B5" w:rsidRDefault="001C06B5" w:rsidP="001C06B5">
      <w:pPr>
        <w:pStyle w:val="NormalWeb"/>
        <w:spacing w:before="238" w:beforeAutospacing="0" w:after="0" w:afterAutospacing="0"/>
        <w:ind w:right="821" w:firstLine="709"/>
        <w:jc w:val="right"/>
      </w:pPr>
      <w:hyperlink r:id="rId24" w:anchor="heading=h.17dp8vu" w:history="1">
        <w:r>
          <w:rPr>
            <w:rStyle w:val="Hyperlink"/>
            <w:rFonts w:ascii="Arial" w:hAnsi="Arial" w:cs="Arial"/>
            <w:color w:val="000000"/>
          </w:rPr>
          <w:t>5.</w:t>
        </w:r>
        <w:r>
          <w:rPr>
            <w:rStyle w:val="apple-tab-span"/>
            <w:rFonts w:ascii="Calibri" w:hAnsi="Calibri"/>
            <w:color w:val="000000"/>
            <w:sz w:val="22"/>
            <w:szCs w:val="22"/>
          </w:rPr>
          <w:tab/>
        </w:r>
        <w:r>
          <w:rPr>
            <w:rStyle w:val="Hyperlink"/>
            <w:rFonts w:ascii="Arial" w:hAnsi="Arial" w:cs="Arial"/>
            <w:color w:val="000000"/>
          </w:rPr>
          <w:t>Requisitos Não Funcionais</w:t>
        </w:r>
        <w:r>
          <w:rPr>
            <w:rStyle w:val="apple-tab-span"/>
            <w:rFonts w:ascii="Arial" w:hAnsi="Arial" w:cs="Arial"/>
            <w:color w:val="000000"/>
          </w:rPr>
          <w:tab/>
        </w:r>
        <w:r>
          <w:rPr>
            <w:rStyle w:val="Hyperlink"/>
            <w:rFonts w:ascii="Arial" w:hAnsi="Arial" w:cs="Arial"/>
            <w:color w:val="000000"/>
          </w:rPr>
          <w:t>5</w:t>
        </w:r>
        <w:proofErr w:type="gramStart"/>
      </w:hyperlink>
      <w:proofErr w:type="gramEnd"/>
    </w:p>
    <w:p w:rsidR="001C06B5" w:rsidRDefault="001C06B5" w:rsidP="001C06B5">
      <w:pPr>
        <w:pStyle w:val="NormalWeb"/>
        <w:spacing w:before="0" w:beforeAutospacing="0" w:afterAutospacing="0"/>
        <w:ind w:left="220" w:firstLine="489"/>
        <w:jc w:val="both"/>
      </w:pPr>
      <w:hyperlink r:id="rId25" w:anchor="heading=h.3rdcrjn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>5.1.</w:t>
        </w:r>
        <w:r>
          <w:rPr>
            <w:rStyle w:val="apple-tab-span"/>
            <w:rFonts w:ascii="Calibri" w:hAnsi="Calibri"/>
            <w:color w:val="000000"/>
            <w:sz w:val="22"/>
            <w:szCs w:val="22"/>
          </w:rPr>
          <w:tab/>
        </w:r>
        <w:proofErr w:type="gramStart"/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>[</w:t>
        </w:r>
        <w:proofErr w:type="gramEnd"/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>RN001] Linguagens de Programação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>5</w:t>
        </w:r>
      </w:hyperlink>
    </w:p>
    <w:p w:rsidR="001C06B5" w:rsidRDefault="001C06B5" w:rsidP="001C06B5">
      <w:pPr>
        <w:pStyle w:val="NormalWeb"/>
        <w:spacing w:before="0" w:beforeAutospacing="0" w:afterAutospacing="0"/>
        <w:ind w:left="220" w:firstLine="489"/>
        <w:jc w:val="both"/>
      </w:pPr>
      <w:hyperlink r:id="rId26" w:anchor="heading=h.26in1rg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>5.2.</w:t>
        </w:r>
        <w:r>
          <w:rPr>
            <w:rStyle w:val="apple-tab-span"/>
            <w:rFonts w:ascii="Calibri" w:hAnsi="Calibri"/>
            <w:color w:val="000000"/>
            <w:sz w:val="22"/>
            <w:szCs w:val="22"/>
          </w:rPr>
          <w:tab/>
        </w:r>
        <w:proofErr w:type="gramStart"/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>[</w:t>
        </w:r>
        <w:proofErr w:type="gramEnd"/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>RN002] Servidores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>6</w:t>
        </w:r>
      </w:hyperlink>
    </w:p>
    <w:p w:rsidR="001C06B5" w:rsidRDefault="001C06B5" w:rsidP="001C06B5">
      <w:r>
        <w:br/>
      </w:r>
      <w:r>
        <w:br/>
      </w:r>
      <w:r>
        <w:br/>
      </w:r>
      <w:r>
        <w:rPr>
          <w:color w:val="0000FF"/>
          <w:u w:val="single"/>
        </w:rPr>
        <w:br/>
      </w:r>
      <w:r>
        <w:br/>
      </w:r>
    </w:p>
    <w:p w:rsidR="001C06B5" w:rsidRDefault="001C06B5" w:rsidP="001C06B5">
      <w:pPr>
        <w:pStyle w:val="Ttulo1"/>
        <w:widowControl/>
        <w:numPr>
          <w:ilvl w:val="0"/>
          <w:numId w:val="3"/>
        </w:numPr>
        <w:spacing w:before="301" w:line="240" w:lineRule="auto"/>
        <w:ind w:left="1171"/>
        <w:textAlignment w:val="baseline"/>
        <w:rPr>
          <w:color w:val="000000"/>
        </w:rPr>
      </w:pPr>
      <w:r>
        <w:rPr>
          <w:color w:val="000000"/>
        </w:rPr>
        <w:t>OBJETIVOS</w:t>
      </w:r>
    </w:p>
    <w:p w:rsidR="001C06B5" w:rsidRDefault="001C06B5" w:rsidP="001C06B5">
      <w:pPr>
        <w:rPr>
          <w:rFonts w:ascii="Times New Roman" w:hAnsi="Times New Roman" w:cs="Times New Roman"/>
        </w:rPr>
      </w:pPr>
      <w:r>
        <w:br/>
      </w:r>
    </w:p>
    <w:p w:rsidR="001C06B5" w:rsidRDefault="001C06B5" w:rsidP="001C06B5">
      <w:pPr>
        <w:pStyle w:val="NormalWeb"/>
        <w:numPr>
          <w:ilvl w:val="0"/>
          <w:numId w:val="4"/>
        </w:numPr>
        <w:spacing w:before="135" w:beforeAutospacing="0" w:after="0" w:afterAutospacing="0"/>
        <w:ind w:left="1879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G</w:t>
      </w:r>
      <w:r>
        <w:rPr>
          <w:rFonts w:ascii="Arial" w:hAnsi="Arial" w:cs="Arial"/>
          <w:color w:val="000000"/>
          <w:sz w:val="22"/>
          <w:szCs w:val="22"/>
        </w:rPr>
        <w:t>ERAL</w:t>
      </w:r>
    </w:p>
    <w:p w:rsidR="001C06B5" w:rsidRDefault="001C06B5" w:rsidP="001C06B5">
      <w:pPr>
        <w:pStyle w:val="NormalWeb"/>
        <w:spacing w:before="232" w:beforeAutospacing="0" w:after="0" w:afterAutospacing="0"/>
        <w:ind w:left="102" w:right="796" w:firstLine="707"/>
        <w:jc w:val="both"/>
      </w:pPr>
      <w:proofErr w:type="gramStart"/>
      <w:r>
        <w:rPr>
          <w:rFonts w:ascii="Arial" w:hAnsi="Arial" w:cs="Arial"/>
          <w:color w:val="000000"/>
        </w:rPr>
        <w:t>Implementar</w:t>
      </w:r>
      <w:proofErr w:type="gramEnd"/>
      <w:r>
        <w:rPr>
          <w:rFonts w:ascii="Arial" w:hAnsi="Arial" w:cs="Arial"/>
          <w:color w:val="000000"/>
        </w:rPr>
        <w:t xml:space="preserve"> um sistema de gestão de turismo ecológico que permita ao turista planejar seu itinerário e que auxilie as agências no gerenciamento das áreas protegidas, operado por aplicativo e página web.</w:t>
      </w:r>
    </w:p>
    <w:p w:rsidR="001C06B5" w:rsidRDefault="001C06B5" w:rsidP="001C06B5">
      <w:r>
        <w:br/>
      </w:r>
    </w:p>
    <w:p w:rsidR="001C06B5" w:rsidRDefault="001C06B5" w:rsidP="001C06B5">
      <w:pPr>
        <w:pStyle w:val="NormalWeb"/>
        <w:numPr>
          <w:ilvl w:val="0"/>
          <w:numId w:val="5"/>
        </w:numPr>
        <w:spacing w:before="151" w:beforeAutospacing="0" w:after="0" w:afterAutospacing="0"/>
        <w:ind w:left="1879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</w:t>
      </w:r>
      <w:r>
        <w:rPr>
          <w:rFonts w:ascii="Arial" w:hAnsi="Arial" w:cs="Arial"/>
          <w:color w:val="000000"/>
          <w:sz w:val="22"/>
          <w:szCs w:val="22"/>
        </w:rPr>
        <w:t>SPECÍFICOS</w:t>
      </w:r>
    </w:p>
    <w:p w:rsidR="001C06B5" w:rsidRDefault="001C06B5" w:rsidP="001C06B5">
      <w:pPr>
        <w:pStyle w:val="NormalWeb"/>
        <w:numPr>
          <w:ilvl w:val="0"/>
          <w:numId w:val="6"/>
        </w:numPr>
        <w:spacing w:before="236" w:beforeAutospacing="0" w:after="0" w:afterAutospacing="0"/>
        <w:ind w:left="153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Desenvolver uma solução interconectada;</w:t>
      </w:r>
    </w:p>
    <w:p w:rsidR="001C06B5" w:rsidRDefault="001C06B5" w:rsidP="001C06B5">
      <w:pPr>
        <w:pStyle w:val="NormalWeb"/>
        <w:numPr>
          <w:ilvl w:val="0"/>
          <w:numId w:val="6"/>
        </w:numPr>
        <w:spacing w:before="135" w:beforeAutospacing="0" w:after="0" w:afterAutospacing="0"/>
        <w:ind w:left="153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Consumir um </w:t>
      </w:r>
      <w:proofErr w:type="spellStart"/>
      <w:r>
        <w:rPr>
          <w:rFonts w:ascii="Arial" w:hAnsi="Arial" w:cs="Arial"/>
          <w:i/>
          <w:iCs/>
          <w:color w:val="000000"/>
        </w:rPr>
        <w:t>web-service</w:t>
      </w:r>
      <w:proofErr w:type="spellEnd"/>
      <w:r>
        <w:rPr>
          <w:rFonts w:ascii="Arial" w:hAnsi="Arial" w:cs="Arial"/>
          <w:color w:val="000000"/>
        </w:rPr>
        <w:t>;</w:t>
      </w:r>
    </w:p>
    <w:p w:rsidR="001C06B5" w:rsidRDefault="001C06B5" w:rsidP="001C06B5">
      <w:pPr>
        <w:pStyle w:val="NormalWeb"/>
        <w:numPr>
          <w:ilvl w:val="0"/>
          <w:numId w:val="6"/>
        </w:numPr>
        <w:spacing w:before="136" w:beforeAutospacing="0" w:after="0" w:afterAutospacing="0"/>
        <w:ind w:left="153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Desenvolver a documentação do projeto;</w:t>
      </w:r>
    </w:p>
    <w:p w:rsidR="001C06B5" w:rsidRDefault="001C06B5" w:rsidP="001C06B5">
      <w:pPr>
        <w:pStyle w:val="NormalWeb"/>
        <w:numPr>
          <w:ilvl w:val="0"/>
          <w:numId w:val="6"/>
        </w:numPr>
        <w:spacing w:before="138" w:beforeAutospacing="0" w:after="0" w:afterAutospacing="0"/>
        <w:ind w:left="1530"/>
        <w:jc w:val="both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Implementar</w:t>
      </w:r>
      <w:proofErr w:type="gramEnd"/>
      <w:r>
        <w:rPr>
          <w:rFonts w:ascii="Arial" w:hAnsi="Arial" w:cs="Arial"/>
          <w:color w:val="000000"/>
        </w:rPr>
        <w:t xml:space="preserve"> um aplicativo </w:t>
      </w:r>
      <w:r>
        <w:rPr>
          <w:rFonts w:ascii="Arial" w:hAnsi="Arial" w:cs="Arial"/>
          <w:i/>
          <w:iCs/>
          <w:color w:val="000000"/>
        </w:rPr>
        <w:t>Web Front-</w:t>
      </w:r>
      <w:proofErr w:type="spellStart"/>
      <w:r>
        <w:rPr>
          <w:rFonts w:ascii="Arial" w:hAnsi="Arial" w:cs="Arial"/>
          <w:i/>
          <w:iCs/>
          <w:color w:val="000000"/>
        </w:rPr>
        <w:t>End</w:t>
      </w:r>
      <w:proofErr w:type="spellEnd"/>
      <w:r>
        <w:rPr>
          <w:rFonts w:ascii="Arial" w:hAnsi="Arial" w:cs="Arial"/>
          <w:color w:val="000000"/>
        </w:rPr>
        <w:t xml:space="preserve"> e </w:t>
      </w:r>
      <w:r>
        <w:rPr>
          <w:rFonts w:ascii="Arial" w:hAnsi="Arial" w:cs="Arial"/>
          <w:i/>
          <w:iCs/>
          <w:color w:val="000000"/>
        </w:rPr>
        <w:t>Back-</w:t>
      </w:r>
      <w:proofErr w:type="spellStart"/>
      <w:r>
        <w:rPr>
          <w:rFonts w:ascii="Arial" w:hAnsi="Arial" w:cs="Arial"/>
          <w:i/>
          <w:iCs/>
          <w:color w:val="000000"/>
        </w:rPr>
        <w:t>End</w:t>
      </w:r>
      <w:proofErr w:type="spellEnd"/>
      <w:r>
        <w:rPr>
          <w:rFonts w:ascii="Arial" w:hAnsi="Arial" w:cs="Arial"/>
          <w:color w:val="000000"/>
        </w:rPr>
        <w:t>;</w:t>
      </w:r>
    </w:p>
    <w:p w:rsidR="001C06B5" w:rsidRDefault="001C06B5" w:rsidP="001C06B5">
      <w:pPr>
        <w:rPr>
          <w:rFonts w:ascii="Times New Roman" w:hAnsi="Times New Roman" w:cs="Times New Roman"/>
        </w:rPr>
      </w:pPr>
      <w:r>
        <w:br/>
      </w:r>
    </w:p>
    <w:p w:rsidR="001C06B5" w:rsidRDefault="001C06B5" w:rsidP="001C06B5">
      <w:pPr>
        <w:pStyle w:val="Ttulo1"/>
        <w:widowControl/>
        <w:numPr>
          <w:ilvl w:val="0"/>
          <w:numId w:val="7"/>
        </w:numPr>
        <w:spacing w:line="240" w:lineRule="auto"/>
        <w:ind w:firstLine="0"/>
        <w:textAlignment w:val="baseline"/>
        <w:rPr>
          <w:color w:val="000000"/>
        </w:rPr>
      </w:pPr>
      <w:r>
        <w:rPr>
          <w:color w:val="000000"/>
        </w:rPr>
        <w:t>INTRODUÇÃO</w:t>
      </w:r>
    </w:p>
    <w:p w:rsidR="001C06B5" w:rsidRDefault="001C06B5" w:rsidP="001C06B5">
      <w:pPr>
        <w:pStyle w:val="NormalWeb"/>
        <w:spacing w:before="0" w:beforeAutospacing="0" w:after="0" w:afterAutospacing="0"/>
        <w:ind w:left="102" w:right="3" w:firstLine="707"/>
        <w:jc w:val="both"/>
      </w:pPr>
      <w:r>
        <w:rPr>
          <w:rFonts w:ascii="Arial" w:hAnsi="Arial" w:cs="Arial"/>
          <w:color w:val="000000"/>
        </w:rPr>
        <w:t>Atualmente o ser humano tem buscado reatar o convívio com a natureza. A partir dessa necessidade, surgiu nas últimas décadas o Ecoturismo, um segmento de atividade turística que tem como princípios: conservação e uso sustentável dos recursos naturais, informação e interpretação ambiental, reversão dos benefícios para a comunidade local e para a conservação dos recursos naturais e deve ter envolvimento do povo da região.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000000"/>
        </w:rPr>
        <w:t xml:space="preserve">No Brasil atualmente grande parte do turismo é realizado em áreas naturais, o mercado </w:t>
      </w:r>
      <w:proofErr w:type="spellStart"/>
      <w:r>
        <w:rPr>
          <w:rFonts w:ascii="Arial" w:hAnsi="Arial" w:cs="Arial"/>
          <w:color w:val="000000"/>
        </w:rPr>
        <w:t>ecoturístico</w:t>
      </w:r>
      <w:proofErr w:type="spellEnd"/>
      <w:r>
        <w:rPr>
          <w:rFonts w:ascii="Arial" w:hAnsi="Arial" w:cs="Arial"/>
          <w:color w:val="000000"/>
        </w:rPr>
        <w:t xml:space="preserve"> tende a se expandir cada vez mais devido </w:t>
      </w:r>
      <w:proofErr w:type="gramStart"/>
      <w:r>
        <w:rPr>
          <w:rFonts w:ascii="Arial" w:hAnsi="Arial" w:cs="Arial"/>
          <w:color w:val="000000"/>
        </w:rPr>
        <w:t>a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megadiversidade</w:t>
      </w:r>
      <w:proofErr w:type="spellEnd"/>
      <w:r>
        <w:rPr>
          <w:rFonts w:ascii="Arial" w:hAnsi="Arial" w:cs="Arial"/>
          <w:color w:val="000000"/>
        </w:rPr>
        <w:t xml:space="preserve"> brasileira e a necessidade de um turismo cada vez mais sustentável. </w:t>
      </w:r>
    </w:p>
    <w:p w:rsidR="001C06B5" w:rsidRDefault="001C06B5" w:rsidP="001C06B5">
      <w:pPr>
        <w:pStyle w:val="NormalWeb"/>
        <w:spacing w:before="0" w:beforeAutospacing="0" w:after="0" w:afterAutospacing="0"/>
        <w:ind w:left="102" w:right="3" w:firstLine="707"/>
        <w:jc w:val="both"/>
      </w:pPr>
      <w:r>
        <w:rPr>
          <w:rFonts w:ascii="Arial" w:hAnsi="Arial" w:cs="Arial"/>
          <w:color w:val="000000"/>
        </w:rPr>
        <w:t>Diante deste cenário atual e o crescimento desta modalidade turística, nosso projeto se propõe a reunir as agências que disponibilizam este serviço com seus consumidores/usuários/clientes, de modo que os processos de organização e administração se tornem mais práticos para ambos os lados.  </w:t>
      </w:r>
      <w:proofErr w:type="gramStart"/>
      <w:r>
        <w:rPr>
          <w:rFonts w:ascii="Arial" w:hAnsi="Arial" w:cs="Arial"/>
          <w:color w:val="000000"/>
        </w:rPr>
        <w:t>a</w:t>
      </w:r>
      <w:proofErr w:type="gramEnd"/>
      <w:r>
        <w:rPr>
          <w:rFonts w:ascii="Arial" w:hAnsi="Arial" w:cs="Arial"/>
          <w:color w:val="000000"/>
        </w:rPr>
        <w:t xml:space="preserve"> utilização de </w:t>
      </w:r>
      <w:r>
        <w:rPr>
          <w:rFonts w:ascii="Arial" w:hAnsi="Arial" w:cs="Arial"/>
          <w:color w:val="000000"/>
        </w:rPr>
        <w:lastRenderedPageBreak/>
        <w:t>tecnologias que buscam trazer mais agilidade e facilidade para aqueles que buscam usufruir de todos os benefícios do lazer em meio a natureza que o ecoturismo pode oferecer.</w:t>
      </w:r>
    </w:p>
    <w:p w:rsidR="001C06B5" w:rsidRDefault="001C06B5" w:rsidP="001C06B5">
      <w:r>
        <w:br/>
      </w:r>
      <w:r>
        <w:br/>
      </w:r>
    </w:p>
    <w:p w:rsidR="001C06B5" w:rsidRDefault="001C06B5" w:rsidP="001C06B5">
      <w:pPr>
        <w:pStyle w:val="Ttulo1"/>
        <w:widowControl/>
        <w:numPr>
          <w:ilvl w:val="0"/>
          <w:numId w:val="8"/>
        </w:numPr>
        <w:spacing w:line="240" w:lineRule="auto"/>
        <w:ind w:left="0" w:firstLine="0"/>
        <w:textAlignment w:val="baseline"/>
        <w:rPr>
          <w:color w:val="000000"/>
        </w:rPr>
      </w:pPr>
      <w:r>
        <w:rPr>
          <w:color w:val="000000"/>
        </w:rPr>
        <w:t> ESCOPO</w:t>
      </w:r>
    </w:p>
    <w:p w:rsidR="001C06B5" w:rsidRDefault="001C06B5" w:rsidP="001C06B5">
      <w:pPr>
        <w:pStyle w:val="Ttulo1"/>
        <w:widowControl/>
        <w:numPr>
          <w:ilvl w:val="1"/>
          <w:numId w:val="8"/>
        </w:numPr>
        <w:spacing w:before="0" w:line="240" w:lineRule="auto"/>
        <w:ind w:left="1879"/>
        <w:textAlignment w:val="baseline"/>
        <w:rPr>
          <w:color w:val="000000"/>
        </w:rPr>
      </w:pPr>
      <w:r>
        <w:rPr>
          <w:color w:val="000000"/>
        </w:rPr>
        <w:t>Convenções, termos e </w:t>
      </w:r>
      <w:proofErr w:type="gramStart"/>
      <w:r>
        <w:rPr>
          <w:color w:val="000000"/>
        </w:rPr>
        <w:t>abreviações</w:t>
      </w:r>
      <w:proofErr w:type="gramEnd"/>
      <w:r>
        <w:rPr>
          <w:color w:val="000000"/>
        </w:rPr>
        <w:t> </w:t>
      </w:r>
    </w:p>
    <w:p w:rsidR="001C06B5" w:rsidRDefault="001C06B5" w:rsidP="001C06B5">
      <w:pPr>
        <w:pStyle w:val="NormalWeb"/>
        <w:spacing w:before="0" w:beforeAutospacing="0" w:after="0" w:afterAutospacing="0"/>
        <w:ind w:firstLine="426"/>
        <w:jc w:val="both"/>
      </w:pPr>
      <w:r>
        <w:rPr>
          <w:rFonts w:ascii="Arial" w:hAnsi="Arial" w:cs="Arial"/>
          <w:color w:val="000000"/>
          <w:sz w:val="22"/>
          <w:szCs w:val="22"/>
        </w:rPr>
        <w:t>A correta interpretação deste documento exige o conhecimento de algumas convenções e termos específicos, que são descritos a seguir.</w:t>
      </w:r>
    </w:p>
    <w:p w:rsidR="001C06B5" w:rsidRDefault="001C06B5" w:rsidP="001C06B5">
      <w:r>
        <w:br/>
      </w:r>
    </w:p>
    <w:p w:rsidR="001C06B5" w:rsidRDefault="001C06B5" w:rsidP="001C06B5">
      <w:pPr>
        <w:pStyle w:val="Ttulo2"/>
        <w:keepNext w:val="0"/>
        <w:keepLines w:val="0"/>
        <w:widowControl/>
        <w:numPr>
          <w:ilvl w:val="0"/>
          <w:numId w:val="9"/>
        </w:numPr>
        <w:spacing w:line="240" w:lineRule="auto"/>
        <w:ind w:left="2587"/>
        <w:textAlignment w:val="baseline"/>
        <w:rPr>
          <w:rFonts w:cs="Arial"/>
          <w:color w:val="000000"/>
        </w:rPr>
      </w:pPr>
      <w:r>
        <w:rPr>
          <w:rFonts w:cs="Arial"/>
          <w:color w:val="000000"/>
          <w:szCs w:val="24"/>
        </w:rPr>
        <w:t>Identificação dos requisitos</w:t>
      </w:r>
    </w:p>
    <w:p w:rsidR="001C06B5" w:rsidRDefault="001C06B5" w:rsidP="001C06B5">
      <w:pPr>
        <w:rPr>
          <w:rFonts w:ascii="Times New Roman" w:hAnsi="Times New Roman" w:cs="Times New Roman"/>
        </w:rPr>
      </w:pPr>
    </w:p>
    <w:p w:rsidR="001C06B5" w:rsidRDefault="001C06B5" w:rsidP="001C06B5">
      <w:pPr>
        <w:pStyle w:val="NormalWeb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color w:val="000000"/>
        </w:rPr>
        <w:t>Por convenção, a referência a requisitos é feita através do nome da subseção onde eles estão descritos seguidos do identificador do requisito, de acordo com a especificação a seguir: [​nome da subseção, identificador do requisito</w:t>
      </w:r>
      <w:proofErr w:type="gramStart"/>
      <w:r>
        <w:rPr>
          <w:rFonts w:ascii="Arial" w:hAnsi="Arial" w:cs="Arial"/>
          <w:color w:val="000000"/>
        </w:rPr>
        <w:t>]</w:t>
      </w:r>
      <w:proofErr w:type="gramEnd"/>
    </w:p>
    <w:p w:rsidR="001C06B5" w:rsidRDefault="001C06B5" w:rsidP="001C06B5">
      <w:pPr>
        <w:pStyle w:val="NormalWeb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color w:val="000000"/>
        </w:rPr>
        <w:t xml:space="preserve">Por exemplo, o requisito funcional [Incluir </w:t>
      </w:r>
      <w:proofErr w:type="gramStart"/>
      <w:r>
        <w:rPr>
          <w:rFonts w:ascii="Arial" w:hAnsi="Arial" w:cs="Arial"/>
          <w:color w:val="000000"/>
        </w:rPr>
        <w:t>Usuário.</w:t>
      </w:r>
      <w:proofErr w:type="gramEnd"/>
      <w:r>
        <w:rPr>
          <w:rFonts w:ascii="Arial" w:hAnsi="Arial" w:cs="Arial"/>
          <w:color w:val="000000"/>
        </w:rPr>
        <w:t xml:space="preserve">RF016] deve estar descrito em uma subseção chamada “Incluir Usuário”, em um bloco identificado pelo número [RF016]. Já o requisito </w:t>
      </w:r>
      <w:proofErr w:type="spellStart"/>
      <w:r>
        <w:rPr>
          <w:rFonts w:ascii="Arial" w:hAnsi="Arial" w:cs="Arial"/>
          <w:color w:val="000000"/>
        </w:rPr>
        <w:t>não</w:t>
      </w:r>
      <w:r>
        <w:rPr>
          <w:rFonts w:ascii="Arial" w:hAnsi="Arial" w:cs="Arial"/>
          <w:color w:val="000000"/>
        </w:rPr>
        <w:softHyphen/>
        <w:t>funcional</w:t>
      </w:r>
      <w:proofErr w:type="spellEnd"/>
      <w:r>
        <w:rPr>
          <w:rFonts w:ascii="Arial" w:hAnsi="Arial" w:cs="Arial"/>
          <w:color w:val="000000"/>
        </w:rPr>
        <w:t xml:space="preserve"> [</w:t>
      </w:r>
      <w:proofErr w:type="gramStart"/>
      <w:r>
        <w:rPr>
          <w:rFonts w:ascii="Arial" w:hAnsi="Arial" w:cs="Arial"/>
          <w:color w:val="000000"/>
        </w:rPr>
        <w:t>Confiabilidade.</w:t>
      </w:r>
      <w:proofErr w:type="gramEnd"/>
      <w:r>
        <w:rPr>
          <w:rFonts w:ascii="Arial" w:hAnsi="Arial" w:cs="Arial"/>
          <w:color w:val="000000"/>
        </w:rPr>
        <w:t xml:space="preserve">NF008] deve estar descrito na seção de requisitos </w:t>
      </w:r>
      <w:proofErr w:type="spellStart"/>
      <w:r>
        <w:rPr>
          <w:rFonts w:ascii="Arial" w:hAnsi="Arial" w:cs="Arial"/>
          <w:color w:val="000000"/>
        </w:rPr>
        <w:t>não</w:t>
      </w:r>
      <w:r>
        <w:rPr>
          <w:rFonts w:ascii="Arial" w:hAnsi="Arial" w:cs="Arial"/>
          <w:color w:val="000000"/>
        </w:rPr>
        <w:softHyphen/>
        <w:t>funcionais</w:t>
      </w:r>
      <w:proofErr w:type="spellEnd"/>
      <w:r>
        <w:rPr>
          <w:rFonts w:ascii="Arial" w:hAnsi="Arial" w:cs="Arial"/>
          <w:color w:val="000000"/>
        </w:rPr>
        <w:t xml:space="preserve"> de Confiabilidade, em um bloco identificado por [NF008].  Os requisitos devem ser identificados com um identificador único.</w:t>
      </w:r>
    </w:p>
    <w:p w:rsidR="001C06B5" w:rsidRDefault="001C06B5" w:rsidP="001C06B5">
      <w:pPr>
        <w:pStyle w:val="NormalWeb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color w:val="000000"/>
        </w:rPr>
        <w:t>A numeração inicia com o identificador [RF001] ou [NF001] e prossegue sendo incrementada à medida que forem surgindo novos requisitos.</w:t>
      </w:r>
    </w:p>
    <w:p w:rsidR="001C06B5" w:rsidRDefault="001C06B5" w:rsidP="001C06B5">
      <w:r>
        <w:br/>
      </w:r>
    </w:p>
    <w:p w:rsidR="001C06B5" w:rsidRDefault="001C06B5" w:rsidP="001C06B5">
      <w:pPr>
        <w:pStyle w:val="Ttulo2"/>
        <w:keepNext w:val="0"/>
        <w:keepLines w:val="0"/>
        <w:widowControl/>
        <w:numPr>
          <w:ilvl w:val="0"/>
          <w:numId w:val="10"/>
        </w:numPr>
        <w:spacing w:line="240" w:lineRule="auto"/>
        <w:ind w:firstLine="0"/>
        <w:textAlignment w:val="baseline"/>
        <w:rPr>
          <w:rFonts w:cs="Arial"/>
          <w:color w:val="000000"/>
        </w:rPr>
      </w:pPr>
      <w:r>
        <w:rPr>
          <w:rFonts w:cs="Arial"/>
          <w:color w:val="000000"/>
          <w:szCs w:val="24"/>
        </w:rPr>
        <w:t>Propriedades dos requisitos</w:t>
      </w:r>
    </w:p>
    <w:p w:rsidR="001C06B5" w:rsidRDefault="001C06B5" w:rsidP="001C06B5">
      <w:pPr>
        <w:rPr>
          <w:rFonts w:ascii="Times New Roman" w:hAnsi="Times New Roman" w:cs="Times New Roman"/>
        </w:rPr>
      </w:pPr>
    </w:p>
    <w:p w:rsidR="001C06B5" w:rsidRDefault="001C06B5" w:rsidP="001C06B5">
      <w:pPr>
        <w:pStyle w:val="NormalWeb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color w:val="000000"/>
          <w:sz w:val="22"/>
          <w:szCs w:val="22"/>
        </w:rPr>
        <w:t>Para estabelecer a prioridade dos requisitos, foram adotadas as denominações “essencial”, “importante” e “desejável”.</w:t>
      </w:r>
    </w:p>
    <w:p w:rsidR="001C06B5" w:rsidRDefault="001C06B5" w:rsidP="001C06B5">
      <w:pPr>
        <w:pStyle w:val="NormalWeb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Essencial é o requisito sem o qual o sistema não entra em funcionamento. Requisitos essenciais são requisitos imprescindíveis, que têm que ser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implementados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impreterivelmente.</w:t>
      </w:r>
    </w:p>
    <w:p w:rsidR="001C06B5" w:rsidRDefault="001C06B5" w:rsidP="001C06B5">
      <w:pPr>
        <w:pStyle w:val="NormalWeb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Importante é o requisito sem o qual o sistema entra em funcionamento, mas de forma não satisfatória. Requisitos importantes devem ser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implementados</w:t>
      </w:r>
      <w:proofErr w:type="gramEnd"/>
      <w:r>
        <w:rPr>
          <w:rFonts w:ascii="Arial" w:hAnsi="Arial" w:cs="Arial"/>
          <w:color w:val="000000"/>
          <w:sz w:val="22"/>
          <w:szCs w:val="22"/>
        </w:rPr>
        <w:t>, mas, se não forem, o sistema poderá ser implantado e usado mesmo assim.</w:t>
      </w:r>
    </w:p>
    <w:p w:rsidR="001C06B5" w:rsidRDefault="001C06B5" w:rsidP="001C06B5">
      <w:pPr>
        <w:pStyle w:val="NormalWeb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color w:val="000000"/>
          <w:sz w:val="22"/>
          <w:szCs w:val="22"/>
        </w:rPr>
        <w:t>Desejável é o requisito que não compromete as funcionalidades básicas do sistema, isto é, o sistema pode funcionar de forma satisfatória sem ele. Requisitos desejáveis podem ser deixados para versões posteriores do sistema, caso não haja tempo hábil para implementá</w:t>
      </w:r>
      <w:r>
        <w:rPr>
          <w:rFonts w:ascii="Arial" w:hAnsi="Arial" w:cs="Arial"/>
          <w:color w:val="000000"/>
          <w:sz w:val="22"/>
          <w:szCs w:val="22"/>
        </w:rPr>
        <w:softHyphen/>
        <w:t>los na versão que está sendo especificada.</w:t>
      </w:r>
    </w:p>
    <w:p w:rsidR="001C06B5" w:rsidRDefault="001C06B5" w:rsidP="001C06B5">
      <w:r>
        <w:br/>
      </w:r>
      <w:r>
        <w:br/>
      </w:r>
    </w:p>
    <w:p w:rsidR="001C06B5" w:rsidRDefault="001C06B5" w:rsidP="001C06B5">
      <w:pPr>
        <w:pStyle w:val="Ttulo1"/>
        <w:widowControl/>
        <w:numPr>
          <w:ilvl w:val="0"/>
          <w:numId w:val="11"/>
        </w:numPr>
        <w:spacing w:before="0" w:line="240" w:lineRule="auto"/>
        <w:ind w:left="0" w:firstLine="0"/>
        <w:textAlignment w:val="baseline"/>
        <w:rPr>
          <w:color w:val="000000"/>
        </w:rPr>
      </w:pPr>
      <w:r>
        <w:rPr>
          <w:color w:val="000000"/>
        </w:rPr>
        <w:t>Requisitos Funcionais (Casos de Uso)</w:t>
      </w:r>
    </w:p>
    <w:p w:rsidR="001C06B5" w:rsidRDefault="001C06B5" w:rsidP="001C06B5">
      <w:pPr>
        <w:pStyle w:val="Ttulo2"/>
        <w:keepNext w:val="0"/>
        <w:keepLines w:val="0"/>
        <w:widowControl/>
        <w:numPr>
          <w:ilvl w:val="1"/>
          <w:numId w:val="11"/>
        </w:numPr>
        <w:spacing w:before="0" w:line="240" w:lineRule="auto"/>
        <w:ind w:left="1879"/>
        <w:textAlignment w:val="baseline"/>
        <w:rPr>
          <w:rFonts w:cs="Arial"/>
          <w:color w:val="000000"/>
        </w:rPr>
      </w:pPr>
      <w:r>
        <w:rPr>
          <w:rFonts w:cs="Arial"/>
          <w:color w:val="000000"/>
          <w:szCs w:val="24"/>
        </w:rPr>
        <w:t>[RF001] Cadastros.</w:t>
      </w:r>
    </w:p>
    <w:p w:rsidR="001C06B5" w:rsidRDefault="001C06B5" w:rsidP="001C06B5">
      <w:pPr>
        <w:pStyle w:val="NormalWeb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Prioridade: (x) Essencial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( 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) Importante (  ) Desejável</w:t>
      </w:r>
    </w:p>
    <w:p w:rsidR="001C06B5" w:rsidRDefault="001C06B5" w:rsidP="001C06B5">
      <w:pPr>
        <w:pStyle w:val="NormalWeb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O sistema deve registrar no banco de dados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operações de cadastro de funcionário e veículos, após a autenticação do administrador.</w:t>
      </w:r>
    </w:p>
    <w:p w:rsidR="001C06B5" w:rsidRDefault="001C06B5" w:rsidP="001C06B5">
      <w:pPr>
        <w:pStyle w:val="NormalWeb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4124325" cy="2428875"/>
            <wp:effectExtent l="0" t="0" r="9525" b="9525"/>
            <wp:docPr id="2" name="Imagem 2" descr="https://lh3.googleusercontent.com/PlxcTb00YLP60VR-VRupgiPZbG-Cvk6OZ873QxF167t9-WTEYVjz9fpM7nijaWvXdQncJkcmmEZtLOivwVHPDXOJzRCSchjYV71DXPCobIaWA2Z_6f3xw1s6DX2too_NTJOG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lxcTb00YLP60VR-VRupgiPZbG-Cvk6OZ873QxF167t9-WTEYVjz9fpM7nijaWvXdQncJkcmmEZtLOivwVHPDXOJzRCSchjYV71DXPCobIaWA2Z_6f3xw1s6DX2too_NTJOGpS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6B5" w:rsidRDefault="001C06B5" w:rsidP="001C06B5">
      <w:pPr>
        <w:pStyle w:val="Ttulo2"/>
        <w:keepNext w:val="0"/>
        <w:keepLines w:val="0"/>
        <w:widowControl/>
        <w:numPr>
          <w:ilvl w:val="0"/>
          <w:numId w:val="12"/>
        </w:numPr>
        <w:spacing w:before="0" w:line="240" w:lineRule="auto"/>
        <w:ind w:firstLine="0"/>
        <w:textAlignment w:val="baseline"/>
        <w:rPr>
          <w:rFonts w:cs="Arial"/>
          <w:color w:val="000000"/>
        </w:rPr>
      </w:pPr>
      <w:r>
        <w:rPr>
          <w:rFonts w:cs="Arial"/>
          <w:color w:val="000000"/>
          <w:szCs w:val="24"/>
        </w:rPr>
        <w:t>[RF002] Registros e devolução de locação.</w:t>
      </w:r>
    </w:p>
    <w:p w:rsidR="001C06B5" w:rsidRDefault="001C06B5" w:rsidP="001C06B5">
      <w:pPr>
        <w:pStyle w:val="NormalWeb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Prioridade: (x) Essencial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( 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) Importante (  ) Desejável</w:t>
      </w:r>
    </w:p>
    <w:p w:rsidR="001C06B5" w:rsidRDefault="001C06B5" w:rsidP="001C06B5">
      <w:pPr>
        <w:pStyle w:val="NormalWeb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O sistema deve registrar no banco de dados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operações devolução dos veículos, agendar locação consultando histórico, após autenticação do administrador.</w:t>
      </w:r>
    </w:p>
    <w:p w:rsidR="001C06B5" w:rsidRDefault="001C06B5" w:rsidP="001C06B5">
      <w:pPr>
        <w:pStyle w:val="NormalWeb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648200" cy="2771775"/>
            <wp:effectExtent l="0" t="0" r="0" b="9525"/>
            <wp:docPr id="1" name="Imagem 1" descr="https://lh6.googleusercontent.com/kqjwAaZGZvTINvKlxjOsdi1J40FQTORuvqKzFFk7j8AVhTPpr4cFJQtOT25zUKlagjkhKuU_chJFgPCvTUKB1FctTiS5ujrbeB2ZbcJf3H79xwBP6D3AutEpuEI-E9zzF3et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kqjwAaZGZvTINvKlxjOsdi1J40FQTORuvqKzFFk7j8AVhTPpr4cFJQtOT25zUKlagjkhKuU_chJFgPCvTUKB1FctTiS5ujrbeB2ZbcJf3H79xwBP6D3AutEpuEI-E9zzF3etwho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6B5" w:rsidRDefault="001C06B5" w:rsidP="001C06B5">
      <w:r>
        <w:br/>
      </w:r>
    </w:p>
    <w:p w:rsidR="001C06B5" w:rsidRDefault="001C06B5" w:rsidP="001C06B5">
      <w:pPr>
        <w:pStyle w:val="Ttulo1"/>
        <w:widowControl/>
        <w:numPr>
          <w:ilvl w:val="0"/>
          <w:numId w:val="13"/>
        </w:numPr>
        <w:spacing w:before="0" w:line="240" w:lineRule="auto"/>
        <w:ind w:left="0" w:firstLine="0"/>
        <w:textAlignment w:val="baseline"/>
        <w:rPr>
          <w:color w:val="000000"/>
        </w:rPr>
      </w:pPr>
      <w:r>
        <w:rPr>
          <w:color w:val="000000"/>
        </w:rPr>
        <w:t>Requisitos Não Funcionais</w:t>
      </w:r>
    </w:p>
    <w:p w:rsidR="001C06B5" w:rsidRDefault="001C06B5" w:rsidP="001C06B5">
      <w:pPr>
        <w:pStyle w:val="Ttulo2"/>
        <w:keepNext w:val="0"/>
        <w:keepLines w:val="0"/>
        <w:widowControl/>
        <w:numPr>
          <w:ilvl w:val="1"/>
          <w:numId w:val="13"/>
        </w:numPr>
        <w:spacing w:before="0" w:line="240" w:lineRule="auto"/>
        <w:ind w:left="1879"/>
        <w:textAlignment w:val="baseline"/>
        <w:rPr>
          <w:rFonts w:cs="Arial"/>
          <w:color w:val="000000"/>
        </w:rPr>
      </w:pPr>
      <w:r>
        <w:rPr>
          <w:rFonts w:cs="Arial"/>
          <w:color w:val="000000"/>
          <w:szCs w:val="24"/>
        </w:rPr>
        <w:t>[RN001] Linguagens de Programação</w:t>
      </w:r>
    </w:p>
    <w:p w:rsidR="001C06B5" w:rsidRDefault="001C06B5" w:rsidP="001C06B5">
      <w:pPr>
        <w:pStyle w:val="NormalWeb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color w:val="000000"/>
          <w:sz w:val="22"/>
          <w:szCs w:val="22"/>
        </w:rPr>
        <w:t>As linguagens de programação utilizadas no desenvolvimento deste projeto são: Back-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Java (JSP), Front-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HTML, CSS,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, Mobile: Java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Android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Studio).</w:t>
      </w:r>
    </w:p>
    <w:p w:rsidR="001C06B5" w:rsidRDefault="001C06B5" w:rsidP="001C06B5">
      <w:pPr>
        <w:pStyle w:val="Ttulo2"/>
        <w:keepNext w:val="0"/>
        <w:keepLines w:val="0"/>
        <w:widowControl/>
        <w:numPr>
          <w:ilvl w:val="0"/>
          <w:numId w:val="14"/>
        </w:numPr>
        <w:spacing w:before="0" w:line="240" w:lineRule="auto"/>
        <w:ind w:firstLine="0"/>
        <w:textAlignment w:val="baseline"/>
        <w:rPr>
          <w:rFonts w:cs="Arial"/>
          <w:color w:val="000000"/>
        </w:rPr>
      </w:pPr>
      <w:r>
        <w:rPr>
          <w:rFonts w:cs="Arial"/>
          <w:color w:val="000000"/>
          <w:szCs w:val="24"/>
        </w:rPr>
        <w:t>[RN002] Servidores</w:t>
      </w:r>
    </w:p>
    <w:p w:rsidR="001C06B5" w:rsidRDefault="001C06B5" w:rsidP="001C06B5">
      <w:pPr>
        <w:pStyle w:val="NormalWeb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color w:val="000000"/>
          <w:sz w:val="22"/>
          <w:szCs w:val="22"/>
        </w:rPr>
        <w:t>Os servidores utilizados neste projeto são: Apache-tomcat-8.5.24.</w:t>
      </w:r>
    </w:p>
    <w:p w:rsidR="001C06B5" w:rsidRDefault="001C06B5">
      <w:pPr>
        <w:rPr>
          <w:b/>
        </w:rPr>
      </w:pPr>
      <w:bookmarkStart w:id="21" w:name="_GoBack"/>
      <w:bookmarkEnd w:id="21"/>
    </w:p>
    <w:sectPr w:rsidR="001C06B5">
      <w:headerReference w:type="default" r:id="rId29"/>
      <w:footerReference w:type="default" r:id="rId30"/>
      <w:pgSz w:w="11910" w:h="16840"/>
      <w:pgMar w:top="960" w:right="853" w:bottom="980" w:left="1600" w:header="712" w:footer="7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D3D" w:rsidRDefault="00364D3D">
      <w:pPr>
        <w:spacing w:line="240" w:lineRule="auto"/>
      </w:pPr>
      <w:r>
        <w:separator/>
      </w:r>
    </w:p>
  </w:endnote>
  <w:endnote w:type="continuationSeparator" w:id="0">
    <w:p w:rsidR="00364D3D" w:rsidRDefault="00364D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70A" w:rsidRDefault="00364D3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1358900</wp:posOffset>
              </wp:positionH>
              <wp:positionV relativeFrom="paragraph">
                <wp:posOffset>9601200</wp:posOffset>
              </wp:positionV>
              <wp:extent cx="1233016" cy="516890"/>
              <wp:effectExtent l="0" t="0" r="0" b="0"/>
              <wp:wrapNone/>
              <wp:docPr id="83" name="Retângul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34255" y="3526318"/>
                        <a:ext cx="1223491" cy="507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6270A" w:rsidRDefault="00364D3D">
                          <w:pPr>
                            <w:spacing w:before="12"/>
                            <w:ind w:left="1" w:right="1" w:firstLine="0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Cuiabá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- MT</w:t>
                          </w:r>
                        </w:p>
                        <w:p w:rsidR="0036270A" w:rsidRDefault="00364D3D">
                          <w:pPr>
                            <w:spacing w:before="138"/>
                            <w:ind w:left="1" w:right="1" w:firstLine="0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2021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83" o:spid="_x0000_s1027" style="position:absolute;left:0;text-align:left;margin-left:107pt;margin-top:756pt;width:97.1pt;height:40.7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" filled="f" stroked="f">
              <v:textbox inset="0,0,0,0">
                <w:txbxContent>
                  <w:p w:rsidR="0036270A" w:rsidRDefault="00364D3D">
                    <w:pPr>
                      <w:spacing w:before="12"/>
                      <w:ind w:left="1" w:right="1" w:firstLine="0"/>
                      <w:jc w:val="center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Cuiabá </w:t>
                    </w:r>
                    <w:r>
                      <w:rPr>
                        <w:color w:val="000000"/>
                        <w:sz w:val="24"/>
                      </w:rPr>
                      <w:t>- MT</w:t>
                    </w:r>
                  </w:p>
                  <w:p w:rsidR="0036270A" w:rsidRDefault="00364D3D">
                    <w:pPr>
                      <w:spacing w:before="138"/>
                      <w:ind w:left="1" w:right="1" w:firstLine="0"/>
                      <w:jc w:val="center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2021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70A" w:rsidRDefault="0036270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70A" w:rsidRDefault="00364D3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0" distR="0" simplePos="0" relativeHeight="251662336" behindDoc="1" locked="0" layoutInCell="1" hidden="0" allowOverlap="1">
              <wp:simplePos x="0" y="0"/>
              <wp:positionH relativeFrom="column">
                <wp:posOffset>2146300</wp:posOffset>
              </wp:positionH>
              <wp:positionV relativeFrom="paragraph">
                <wp:posOffset>10121900</wp:posOffset>
              </wp:positionV>
              <wp:extent cx="1987550" cy="556895"/>
              <wp:effectExtent l="0" t="0" r="0" b="0"/>
              <wp:wrapNone/>
              <wp:docPr id="85" name="Retângulo 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56988" y="3506315"/>
                        <a:ext cx="1978025" cy="547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6270A" w:rsidRDefault="00364D3D">
                          <w:pPr>
                            <w:spacing w:before="12"/>
                            <w:ind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Cuiabá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– MT</w:t>
                          </w:r>
                        </w:p>
                        <w:p w:rsidR="0036270A" w:rsidRDefault="00364D3D">
                          <w:pPr>
                            <w:spacing w:before="12"/>
                            <w:ind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       2021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85" o:spid="_x0000_s1030" style="position:absolute;left:0;text-align:left;margin-left:169pt;margin-top:797pt;width:156.5pt;height:43.8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" filled="f" stroked="f">
              <v:textbox inset="0,0,0,0">
                <w:txbxContent>
                  <w:p w:rsidR="0036270A" w:rsidRDefault="00364D3D">
                    <w:pPr>
                      <w:spacing w:before="12"/>
                      <w:ind w:firstLine="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Cuiabá </w:t>
                    </w:r>
                    <w:r>
                      <w:rPr>
                        <w:color w:val="000000"/>
                        <w:sz w:val="24"/>
                      </w:rPr>
                      <w:t>– MT</w:t>
                    </w:r>
                  </w:p>
                  <w:p w:rsidR="0036270A" w:rsidRDefault="00364D3D">
                    <w:pPr>
                      <w:spacing w:before="12"/>
                      <w:ind w:firstLine="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        2021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D3D" w:rsidRDefault="00364D3D">
      <w:pPr>
        <w:spacing w:line="240" w:lineRule="auto"/>
      </w:pPr>
      <w:r>
        <w:separator/>
      </w:r>
    </w:p>
  </w:footnote>
  <w:footnote w:type="continuationSeparator" w:id="0">
    <w:p w:rsidR="00364D3D" w:rsidRDefault="00364D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70A" w:rsidRDefault="00364D3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  <w:lang w:val="pt-BR" w:eastAsia="pt-BR" w:bidi="ar-SA"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posOffset>731838</wp:posOffset>
              </wp:positionH>
              <wp:positionV relativeFrom="page">
                <wp:posOffset>1062038</wp:posOffset>
              </wp:positionV>
              <wp:extent cx="6657975" cy="421417"/>
              <wp:effectExtent l="0" t="0" r="0" b="0"/>
              <wp:wrapNone/>
              <wp:docPr id="86" name="Retângulo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21775" y="3574054"/>
                        <a:ext cx="6648450" cy="41189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6270A" w:rsidRDefault="00364D3D">
                          <w:pPr>
                            <w:spacing w:before="12"/>
                            <w:ind w:right="-500"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INSTITUTO FEDERAL DE EDUCAÇÃO, CIÊNCIA E TECNOLOGIA DO MATO </w:t>
                          </w:r>
                          <w:proofErr w:type="gramStart"/>
                          <w:r>
                            <w:rPr>
                              <w:color w:val="000000"/>
                              <w:sz w:val="24"/>
                            </w:rPr>
                            <w:t>GROSSO</w:t>
                          </w:r>
                          <w:proofErr w:type="gram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86" o:spid="_x0000_s1026" style="position:absolute;left:0;text-align:left;margin-left:57.65pt;margin-top:83.65pt;width:524.25pt;height:33.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" filled="f" stroked="f">
              <v:textbox inset="0,0,0,0">
                <w:txbxContent>
                  <w:p w:rsidR="0036270A" w:rsidRDefault="00364D3D">
                    <w:pPr>
                      <w:spacing w:before="12"/>
                      <w:ind w:right="-500" w:firstLine="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INSTITUTO FEDERAL DE EDUCAÇÃO, CIÊNCIA E TECNOLOGIA DO MATO </w:t>
                    </w:r>
                    <w:proofErr w:type="gramStart"/>
                    <w:r>
                      <w:rPr>
                        <w:color w:val="000000"/>
                        <w:sz w:val="24"/>
                      </w:rPr>
                      <w:t>GROSSO</w:t>
                    </w:r>
                    <w:proofErr w:type="gramEnd"/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70A" w:rsidRDefault="0036270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70A" w:rsidRDefault="00364D3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  <w:lang w:val="pt-BR" w:eastAsia="pt-BR" w:bidi="ar-SA"/>
      </w:rPr>
      <mc:AlternateContent>
        <mc:Choice Requires="wps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page">
                <wp:posOffset>1563688</wp:posOffset>
              </wp:positionH>
              <wp:positionV relativeFrom="page">
                <wp:posOffset>325438</wp:posOffset>
              </wp:positionV>
              <wp:extent cx="4613275" cy="587577"/>
              <wp:effectExtent l="0" t="0" r="0" b="0"/>
              <wp:wrapNone/>
              <wp:docPr id="84" name="Retângulo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44125" y="3490974"/>
                        <a:ext cx="4603750" cy="5780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6270A" w:rsidRDefault="00364D3D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IFMT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 xml:space="preserve">CAMPUS CUIABÁ CEL. OCTAYDE JORGE DA </w:t>
                          </w:r>
                          <w:proofErr w:type="gramStart"/>
                          <w:r>
                            <w:rPr>
                              <w:color w:val="000000"/>
                              <w:sz w:val="24"/>
                            </w:rPr>
                            <w:t>SILVA</w:t>
                          </w:r>
                          <w:proofErr w:type="gramEnd"/>
                        </w:p>
                        <w:p w:rsidR="0036270A" w:rsidRDefault="0036270A">
                          <w:pPr>
                            <w:spacing w:before="12"/>
                            <w:ind w:left="20" w:firstLine="729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84" o:spid="_x0000_s1028" style="position:absolute;left:0;text-align:left;margin-left:123.15pt;margin-top:25.65pt;width:363.25pt;height:46.2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" filled="f" stroked="f">
              <v:textbox inset="0,0,0,0">
                <w:txbxContent>
                  <w:p w:rsidR="0036270A" w:rsidRDefault="00364D3D">
                    <w:pPr>
                      <w:spacing w:before="12"/>
                      <w:ind w:left="20" w:firstLine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IFMT </w:t>
                    </w:r>
                    <w:r>
                      <w:rPr>
                        <w:color w:val="000000"/>
                        <w:sz w:val="24"/>
                      </w:rPr>
                      <w:t xml:space="preserve">CAMPUS CUIABÁ CEL. OCTAYDE JORGE DA </w:t>
                    </w:r>
                    <w:proofErr w:type="gramStart"/>
                    <w:r>
                      <w:rPr>
                        <w:color w:val="000000"/>
                        <w:sz w:val="24"/>
                      </w:rPr>
                      <w:t>SILVA</w:t>
                    </w:r>
                    <w:proofErr w:type="gramEnd"/>
                  </w:p>
                  <w:p w:rsidR="0036270A" w:rsidRDefault="0036270A">
                    <w:pPr>
                      <w:spacing w:before="12"/>
                      <w:ind w:left="20" w:firstLine="729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  <w:lang w:val="pt-BR" w:eastAsia="pt-BR" w:bidi="ar-SA"/>
      </w:rPr>
      <mc:AlternateContent>
        <mc:Choice Requires="wps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page">
                <wp:posOffset>6553518</wp:posOffset>
              </wp:positionH>
              <wp:positionV relativeFrom="page">
                <wp:posOffset>434657</wp:posOffset>
              </wp:positionV>
              <wp:extent cx="231140" cy="205740"/>
              <wp:effectExtent l="0" t="0" r="0" b="0"/>
              <wp:wrapNone/>
              <wp:docPr id="82" name="Retângulo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5193" y="3681893"/>
                        <a:ext cx="2216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6270A" w:rsidRDefault="00364D3D">
                          <w:pPr>
                            <w:spacing w:before="12"/>
                            <w:ind w:left="40" w:firstLine="749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PAGE </w:t>
                          </w:r>
                          <w:proofErr w:type="gramStart"/>
                          <w:r>
                            <w:rPr>
                              <w:color w:val="000000"/>
                              <w:sz w:val="24"/>
                            </w:rPr>
                            <w:t>3</w:t>
                          </w:r>
                          <w:proofErr w:type="gram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82" o:spid="_x0000_s1029" style="position:absolute;left:0;text-align:left;margin-left:516.05pt;margin-top:34.2pt;width:18.2pt;height:16.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" filled="f" stroked="f">
              <v:textbox inset="0,0,0,0">
                <w:txbxContent>
                  <w:p w:rsidR="0036270A" w:rsidRDefault="00364D3D">
                    <w:pPr>
                      <w:spacing w:before="12"/>
                      <w:ind w:left="40" w:firstLine="749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 PAGE </w:t>
                    </w:r>
                    <w:proofErr w:type="gramStart"/>
                    <w:r>
                      <w:rPr>
                        <w:color w:val="000000"/>
                        <w:sz w:val="24"/>
                      </w:rPr>
                      <w:t>3</w:t>
                    </w:r>
                    <w:proofErr w:type="gramEnd"/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D6CB0"/>
    <w:multiLevelType w:val="multilevel"/>
    <w:tmpl w:val="F62EF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C96F27"/>
    <w:multiLevelType w:val="multilevel"/>
    <w:tmpl w:val="06B6B77E"/>
    <w:lvl w:ilvl="0">
      <w:start w:val="1"/>
      <w:numFmt w:val="bullet"/>
      <w:lvlText w:val="●"/>
      <w:lvlJc w:val="left"/>
      <w:pPr>
        <w:ind w:left="153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2384" w:hanging="360"/>
      </w:pPr>
    </w:lvl>
    <w:lvl w:ilvl="2">
      <w:start w:val="1"/>
      <w:numFmt w:val="bullet"/>
      <w:lvlText w:val="•"/>
      <w:lvlJc w:val="left"/>
      <w:pPr>
        <w:ind w:left="3229" w:hanging="360"/>
      </w:pPr>
    </w:lvl>
    <w:lvl w:ilvl="3">
      <w:start w:val="1"/>
      <w:numFmt w:val="bullet"/>
      <w:lvlText w:val="•"/>
      <w:lvlJc w:val="left"/>
      <w:pPr>
        <w:ind w:left="4073" w:hanging="360"/>
      </w:pPr>
    </w:lvl>
    <w:lvl w:ilvl="4">
      <w:start w:val="1"/>
      <w:numFmt w:val="bullet"/>
      <w:lvlText w:val="•"/>
      <w:lvlJc w:val="left"/>
      <w:pPr>
        <w:ind w:left="4918" w:hanging="360"/>
      </w:pPr>
    </w:lvl>
    <w:lvl w:ilvl="5">
      <w:start w:val="1"/>
      <w:numFmt w:val="bullet"/>
      <w:lvlText w:val="•"/>
      <w:lvlJc w:val="left"/>
      <w:pPr>
        <w:ind w:left="5763" w:hanging="360"/>
      </w:pPr>
    </w:lvl>
    <w:lvl w:ilvl="6">
      <w:start w:val="1"/>
      <w:numFmt w:val="bullet"/>
      <w:lvlText w:val="•"/>
      <w:lvlJc w:val="left"/>
      <w:pPr>
        <w:ind w:left="6607" w:hanging="360"/>
      </w:pPr>
    </w:lvl>
    <w:lvl w:ilvl="7">
      <w:start w:val="1"/>
      <w:numFmt w:val="bullet"/>
      <w:lvlText w:val="•"/>
      <w:lvlJc w:val="left"/>
      <w:pPr>
        <w:ind w:left="7452" w:hanging="360"/>
      </w:pPr>
    </w:lvl>
    <w:lvl w:ilvl="8">
      <w:start w:val="1"/>
      <w:numFmt w:val="bullet"/>
      <w:lvlText w:val="•"/>
      <w:lvlJc w:val="left"/>
      <w:pPr>
        <w:ind w:left="8297" w:hanging="360"/>
      </w:pPr>
    </w:lvl>
  </w:abstractNum>
  <w:abstractNum w:abstractNumId="2">
    <w:nsid w:val="23413F81"/>
    <w:multiLevelType w:val="multilevel"/>
    <w:tmpl w:val="D8CC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A96E12"/>
    <w:multiLevelType w:val="multilevel"/>
    <w:tmpl w:val="EFBA5C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C26DF9"/>
    <w:multiLevelType w:val="multilevel"/>
    <w:tmpl w:val="73E47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1F4D34"/>
    <w:multiLevelType w:val="multilevel"/>
    <w:tmpl w:val="22DC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711880"/>
    <w:multiLevelType w:val="multilevel"/>
    <w:tmpl w:val="337C91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742EB5"/>
    <w:multiLevelType w:val="multilevel"/>
    <w:tmpl w:val="27146F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767ADD"/>
    <w:multiLevelType w:val="multilevel"/>
    <w:tmpl w:val="A142D2BE"/>
    <w:lvl w:ilvl="0">
      <w:start w:val="1"/>
      <w:numFmt w:val="decimal"/>
      <w:lvlText w:val="%1."/>
      <w:lvlJc w:val="left"/>
      <w:pPr>
        <w:ind w:left="1171" w:hanging="360"/>
      </w:pPr>
    </w:lvl>
    <w:lvl w:ilvl="1">
      <w:start w:val="1"/>
      <w:numFmt w:val="decimal"/>
      <w:lvlText w:val="%1.%2."/>
      <w:lvlJc w:val="left"/>
      <w:pPr>
        <w:ind w:left="2239" w:hanging="720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2947" w:hanging="72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4015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4723" w:hanging="108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5791" w:hanging="144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6499" w:hanging="144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7567" w:hanging="180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8275" w:hanging="1800"/>
      </w:pPr>
      <w:rPr>
        <w:sz w:val="28"/>
        <w:szCs w:val="28"/>
      </w:rPr>
    </w:lvl>
  </w:abstractNum>
  <w:abstractNum w:abstractNumId="9">
    <w:nsid w:val="4A917166"/>
    <w:multiLevelType w:val="multilevel"/>
    <w:tmpl w:val="72A6D8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ED7995"/>
    <w:multiLevelType w:val="multilevel"/>
    <w:tmpl w:val="26FC05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1D5248"/>
    <w:multiLevelType w:val="multilevel"/>
    <w:tmpl w:val="901265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5D14D5"/>
    <w:multiLevelType w:val="multilevel"/>
    <w:tmpl w:val="E52441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ED63EEA"/>
    <w:multiLevelType w:val="multilevel"/>
    <w:tmpl w:val="8E1EB0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2"/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5"/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1"/>
    <w:lvlOverride w:ilvl="0">
      <w:lvl w:ilvl="0">
        <w:numFmt w:val="decimal"/>
        <w:lvlText w:val="%1."/>
        <w:lvlJc w:val="left"/>
      </w:lvl>
    </w:lvlOverride>
  </w:num>
  <w:num w:numId="14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6270A"/>
    <w:rsid w:val="001C06B5"/>
    <w:rsid w:val="0036270A"/>
    <w:rsid w:val="0036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765B"/>
    <w:rPr>
      <w:lang w:eastAsia="pt-PT" w:bidi="pt-PT"/>
    </w:rPr>
  </w:style>
  <w:style w:type="paragraph" w:styleId="Ttulo1">
    <w:name w:val="heading 1"/>
    <w:basedOn w:val="Normal"/>
    <w:uiPriority w:val="1"/>
    <w:qFormat/>
    <w:pPr>
      <w:spacing w:before="255"/>
      <w:ind w:left="102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1827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238"/>
      <w:ind w:right="821"/>
      <w:jc w:val="right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35"/>
      <w:ind w:left="1530" w:hanging="360"/>
    </w:pPr>
  </w:style>
  <w:style w:type="paragraph" w:customStyle="1" w:styleId="TableParagraph">
    <w:name w:val="Table Paragraph"/>
    <w:basedOn w:val="Normal"/>
    <w:uiPriority w:val="1"/>
    <w:qFormat/>
    <w:rsid w:val="00311827"/>
    <w:rPr>
      <w:sz w:val="24"/>
    </w:rPr>
  </w:style>
  <w:style w:type="paragraph" w:styleId="Cabealho">
    <w:name w:val="header"/>
    <w:basedOn w:val="Normal"/>
    <w:link w:val="CabealhoChar"/>
    <w:uiPriority w:val="99"/>
    <w:unhideWhenUsed/>
    <w:rsid w:val="00994BD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94BD1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994BD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94BD1"/>
    <w:rPr>
      <w:rFonts w:ascii="Arial" w:eastAsia="Arial" w:hAnsi="Arial" w:cs="Arial"/>
      <w:lang w:val="pt-PT" w:eastAsia="pt-PT" w:bidi="pt-PT"/>
    </w:rPr>
  </w:style>
  <w:style w:type="table" w:styleId="Tabelacomgrade">
    <w:name w:val="Table Grid"/>
    <w:basedOn w:val="Tabelanormal"/>
    <w:uiPriority w:val="39"/>
    <w:rsid w:val="001D08DD"/>
    <w:pPr>
      <w:widowControl/>
      <w:ind w:left="10" w:right="2854"/>
    </w:pPr>
    <w:rPr>
      <w:sz w:val="24"/>
      <w:szCs w:val="24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elanormal"/>
    <w:rsid w:val="001D08DD"/>
    <w:pPr>
      <w:widowControl/>
      <w:ind w:left="10" w:right="2854"/>
    </w:pPr>
    <w:rPr>
      <w:sz w:val="24"/>
      <w:szCs w:val="24"/>
      <w:lang w:val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semiHidden/>
    <w:rsid w:val="00311827"/>
    <w:rPr>
      <w:rFonts w:ascii="Arial" w:eastAsiaTheme="majorEastAsia" w:hAnsi="Arial" w:cstheme="majorBidi"/>
      <w:b/>
      <w:sz w:val="24"/>
      <w:szCs w:val="26"/>
      <w:lang w:val="pt-PT" w:eastAsia="pt-PT" w:bidi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976AB4"/>
    <w:pPr>
      <w:keepNext/>
      <w:keepLines/>
      <w:widowControl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pt-BR" w:eastAsia="pt-BR" w:bidi="ar-SA"/>
    </w:rPr>
  </w:style>
  <w:style w:type="paragraph" w:styleId="Sumrio2">
    <w:name w:val="toc 2"/>
    <w:basedOn w:val="Normal"/>
    <w:next w:val="Normal"/>
    <w:autoRedefine/>
    <w:uiPriority w:val="39"/>
    <w:unhideWhenUsed/>
    <w:rsid w:val="00976AB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76AB4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76AB4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lang w:val="pt-BR" w:eastAsia="pt-BR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34752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73E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3E0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3E02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3E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3E02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3E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3E02"/>
    <w:rPr>
      <w:rFonts w:ascii="Segoe UI" w:eastAsia="Arial" w:hAnsi="Segoe UI" w:cs="Segoe UI"/>
      <w:sz w:val="18"/>
      <w:szCs w:val="18"/>
      <w:lang w:val="pt-PT" w:eastAsia="pt-PT" w:bidi="pt-PT"/>
    </w:rPr>
  </w:style>
  <w:style w:type="paragraph" w:styleId="Reviso">
    <w:name w:val="Revision"/>
    <w:hidden/>
    <w:uiPriority w:val="99"/>
    <w:semiHidden/>
    <w:rsid w:val="001B1AB5"/>
    <w:pPr>
      <w:widowControl/>
    </w:pPr>
    <w:rPr>
      <w:lang w:eastAsia="pt-PT" w:bidi="pt-P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C06B5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pt-BR" w:eastAsia="pt-BR" w:bidi="ar-SA"/>
    </w:rPr>
  </w:style>
  <w:style w:type="character" w:customStyle="1" w:styleId="apple-tab-span">
    <w:name w:val="apple-tab-span"/>
    <w:basedOn w:val="Fontepargpadro"/>
    <w:rsid w:val="001C06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765B"/>
    <w:rPr>
      <w:lang w:eastAsia="pt-PT" w:bidi="pt-PT"/>
    </w:rPr>
  </w:style>
  <w:style w:type="paragraph" w:styleId="Ttulo1">
    <w:name w:val="heading 1"/>
    <w:basedOn w:val="Normal"/>
    <w:uiPriority w:val="1"/>
    <w:qFormat/>
    <w:pPr>
      <w:spacing w:before="255"/>
      <w:ind w:left="102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1827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238"/>
      <w:ind w:right="821"/>
      <w:jc w:val="right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35"/>
      <w:ind w:left="1530" w:hanging="360"/>
    </w:pPr>
  </w:style>
  <w:style w:type="paragraph" w:customStyle="1" w:styleId="TableParagraph">
    <w:name w:val="Table Paragraph"/>
    <w:basedOn w:val="Normal"/>
    <w:uiPriority w:val="1"/>
    <w:qFormat/>
    <w:rsid w:val="00311827"/>
    <w:rPr>
      <w:sz w:val="24"/>
    </w:rPr>
  </w:style>
  <w:style w:type="paragraph" w:styleId="Cabealho">
    <w:name w:val="header"/>
    <w:basedOn w:val="Normal"/>
    <w:link w:val="CabealhoChar"/>
    <w:uiPriority w:val="99"/>
    <w:unhideWhenUsed/>
    <w:rsid w:val="00994BD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94BD1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994BD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94BD1"/>
    <w:rPr>
      <w:rFonts w:ascii="Arial" w:eastAsia="Arial" w:hAnsi="Arial" w:cs="Arial"/>
      <w:lang w:val="pt-PT" w:eastAsia="pt-PT" w:bidi="pt-PT"/>
    </w:rPr>
  </w:style>
  <w:style w:type="table" w:styleId="Tabelacomgrade">
    <w:name w:val="Table Grid"/>
    <w:basedOn w:val="Tabelanormal"/>
    <w:uiPriority w:val="39"/>
    <w:rsid w:val="001D08DD"/>
    <w:pPr>
      <w:widowControl/>
      <w:ind w:left="10" w:right="2854"/>
    </w:pPr>
    <w:rPr>
      <w:sz w:val="24"/>
      <w:szCs w:val="24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elanormal"/>
    <w:rsid w:val="001D08DD"/>
    <w:pPr>
      <w:widowControl/>
      <w:ind w:left="10" w:right="2854"/>
    </w:pPr>
    <w:rPr>
      <w:sz w:val="24"/>
      <w:szCs w:val="24"/>
      <w:lang w:val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semiHidden/>
    <w:rsid w:val="00311827"/>
    <w:rPr>
      <w:rFonts w:ascii="Arial" w:eastAsiaTheme="majorEastAsia" w:hAnsi="Arial" w:cstheme="majorBidi"/>
      <w:b/>
      <w:sz w:val="24"/>
      <w:szCs w:val="26"/>
      <w:lang w:val="pt-PT" w:eastAsia="pt-PT" w:bidi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976AB4"/>
    <w:pPr>
      <w:keepNext/>
      <w:keepLines/>
      <w:widowControl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pt-BR" w:eastAsia="pt-BR" w:bidi="ar-SA"/>
    </w:rPr>
  </w:style>
  <w:style w:type="paragraph" w:styleId="Sumrio2">
    <w:name w:val="toc 2"/>
    <w:basedOn w:val="Normal"/>
    <w:next w:val="Normal"/>
    <w:autoRedefine/>
    <w:uiPriority w:val="39"/>
    <w:unhideWhenUsed/>
    <w:rsid w:val="00976AB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76AB4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76AB4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lang w:val="pt-BR" w:eastAsia="pt-BR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34752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73E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3E0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3E02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3E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3E02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3E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3E02"/>
    <w:rPr>
      <w:rFonts w:ascii="Segoe UI" w:eastAsia="Arial" w:hAnsi="Segoe UI" w:cs="Segoe UI"/>
      <w:sz w:val="18"/>
      <w:szCs w:val="18"/>
      <w:lang w:val="pt-PT" w:eastAsia="pt-PT" w:bidi="pt-PT"/>
    </w:rPr>
  </w:style>
  <w:style w:type="paragraph" w:styleId="Reviso">
    <w:name w:val="Revision"/>
    <w:hidden/>
    <w:uiPriority w:val="99"/>
    <w:semiHidden/>
    <w:rsid w:val="001B1AB5"/>
    <w:pPr>
      <w:widowControl/>
    </w:pPr>
    <w:rPr>
      <w:lang w:eastAsia="pt-PT" w:bidi="pt-P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C06B5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pt-BR" w:eastAsia="pt-BR" w:bidi="ar-SA"/>
    </w:rPr>
  </w:style>
  <w:style w:type="character" w:customStyle="1" w:styleId="apple-tab-span">
    <w:name w:val="apple-tab-span"/>
    <w:basedOn w:val="Fontepargpadro"/>
    <w:rsid w:val="001C0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7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s://docs.google.com/document/d/1URXhbz_PZIc0Va_7OiusAQc9yn4HGyXF/edit" TargetMode="External"/><Relationship Id="rId26" Type="http://schemas.openxmlformats.org/officeDocument/2006/relationships/hyperlink" Target="https://docs.google.com/document/d/1URXhbz_PZIc0Va_7OiusAQc9yn4HGyXF/ed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google.com/document/d/1URXhbz_PZIc0Va_7OiusAQc9yn4HGyXF/edit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docs.google.com/document/d/1URXhbz_PZIc0Va_7OiusAQc9yn4HGyXF/edit" TargetMode="External"/><Relationship Id="rId25" Type="http://schemas.openxmlformats.org/officeDocument/2006/relationships/hyperlink" Target="https://docs.google.com/document/d/1URXhbz_PZIc0Va_7OiusAQc9yn4HGyXF/ed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URXhbz_PZIc0Va_7OiusAQc9yn4HGyXF/edit" TargetMode="External"/><Relationship Id="rId20" Type="http://schemas.openxmlformats.org/officeDocument/2006/relationships/hyperlink" Target="https://docs.google.com/document/d/1URXhbz_PZIc0Va_7OiusAQc9yn4HGyXF/edit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s://docs.google.com/document/d/1URXhbz_PZIc0Va_7OiusAQc9yn4HGyXF/edit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docs.google.com/document/d/1URXhbz_PZIc0Va_7OiusAQc9yn4HGyXF/edit" TargetMode="External"/><Relationship Id="rId23" Type="http://schemas.openxmlformats.org/officeDocument/2006/relationships/hyperlink" Target="https://docs.google.com/document/d/1URXhbz_PZIc0Va_7OiusAQc9yn4HGyXF/edit" TargetMode="External"/><Relationship Id="rId28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hyperlink" Target="https://docs.google.com/document/d/1URXhbz_PZIc0Va_7OiusAQc9yn4HGyXF/edit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hyperlink" Target="https://docs.google.com/document/d/1URXhbz_PZIc0Va_7OiusAQc9yn4HGyXF/edit" TargetMode="External"/><Relationship Id="rId27" Type="http://schemas.openxmlformats.org/officeDocument/2006/relationships/image" Target="media/image3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MTV6af1T7LMdXFfmUMdyjv+JwA==">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1905</Words>
  <Characters>10289</Characters>
  <Application>Microsoft Office Word</Application>
  <DocSecurity>0</DocSecurity>
  <Lines>85</Lines>
  <Paragraphs>24</Paragraphs>
  <ScaleCrop>false</ScaleCrop>
  <Company/>
  <LinksUpToDate>false</LinksUpToDate>
  <CharactersWithSpaces>12170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SSILVA</cp:lastModifiedBy>
  <cp:revision>2</cp:revision>
  <dcterms:created xsi:type="dcterms:W3CDTF">2020-07-12T23:59:00Z</dcterms:created>
  <dcterms:modified xsi:type="dcterms:W3CDTF">2021-11-18T02:08:00Z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2020-03-03T00:00:00Z</vt:filetime>
  </property>
</Properties>
</file>